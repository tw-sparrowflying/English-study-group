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B7" w:rsidRPr="00F569B7" w:rsidRDefault="00F569B7" w:rsidP="00F569B7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bookmarkStart w:id="0" w:name="_GoBack"/>
      <w:bookmarkEnd w:id="0"/>
      <w:r>
        <w:rPr>
          <w:rFonts w:ascii="Helvetica" w:eastAsia="新細明體" w:hAnsi="Helvetica" w:cs="Helvetica" w:hint="eastAsia"/>
          <w:b/>
          <w:bCs/>
          <w:color w:val="333333"/>
          <w:kern w:val="0"/>
          <w:sz w:val="42"/>
          <w:szCs w:val="42"/>
        </w:rPr>
        <w:t xml:space="preserve">Q: </w:t>
      </w:r>
      <w:r w:rsidRPr="00F569B7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What t</w:t>
      </w:r>
      <w:r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ype of movies you like the most</w:t>
      </w:r>
      <w:r w:rsidRPr="00F569B7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 xml:space="preserve">? </w:t>
      </w:r>
      <w:r>
        <w:rPr>
          <w:rFonts w:ascii="Helvetica" w:eastAsia="新細明體" w:hAnsi="Helvetica" w:cs="Helvetica" w:hint="eastAsia"/>
          <w:b/>
          <w:bCs/>
          <w:color w:val="333333"/>
          <w:kern w:val="0"/>
          <w:sz w:val="42"/>
          <w:szCs w:val="42"/>
        </w:rPr>
        <w:t xml:space="preserve">Q: </w:t>
      </w:r>
      <w:r w:rsidRPr="00F569B7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What is your basic requirement for a good movie?</w:t>
      </w:r>
    </w:p>
    <w:p w:rsidR="00F569B7" w:rsidRPr="00F569B7" w:rsidRDefault="00F569B7" w:rsidP="00F569B7">
      <w:pPr>
        <w:widowControl/>
        <w:shd w:val="clear" w:color="auto" w:fill="FFFFFF"/>
        <w:spacing w:after="240" w:line="336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Our answers are quite different. To me, watching movie</w:t>
      </w:r>
      <w:ins w:id="1" w:author="Aaron Heidel" w:date="2015-04-25T12:23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is </w:t>
      </w:r>
      <w:del w:id="2" w:author="Aaron Heidel" w:date="2015-04-25T12:23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a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mere entertainment, so I hate to </w:t>
      </w:r>
      <w:del w:id="3" w:author="Aaron Heidel" w:date="2015-04-25T12:23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load </w:delText>
        </w:r>
      </w:del>
      <w:ins w:id="4" w:author="Aaron Heidel" w:date="2015-04-25T12:23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tax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my brain during </w:t>
      </w:r>
      <w:del w:id="5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movie</w:t>
      </w:r>
      <w:ins w:id="6" w:author="Aaron Heidel" w:date="2015-04-25T12:24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Sci-fi and action movies often </w:t>
      </w:r>
      <w:del w:id="7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feature </w:delText>
        </w:r>
      </w:del>
      <w:ins w:id="8" w:author="Aaron Heidel" w:date="2015-04-25T12:24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emphasize </w:t>
        </w:r>
      </w:ins>
      <w:del w:id="9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their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special effects and </w:t>
      </w:r>
      <w:ins w:id="10" w:author="Aaron Heidel" w:date="2015-04-25T12:24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the </w:t>
        </w:r>
      </w:ins>
      <w:del w:id="11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supernatural </w:t>
      </w:r>
      <w:del w:id="12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ability </w:delText>
        </w:r>
      </w:del>
      <w:ins w:id="13" w:author="Aaron Heidel" w:date="2015-04-25T12:24:00Z">
        <w:r w:rsidR="006A795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abilit</w:t>
        </w:r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ies</w:t>
        </w:r>
      </w:ins>
      <w:ins w:id="14" w:author="Aaron Heidel" w:date="2015-04-25T20:1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of the characters</w:t>
        </w:r>
      </w:ins>
      <w:ins w:id="15" w:author="Aaron Heidel" w:date="2015-04-25T12:25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,</w:t>
        </w:r>
      </w:ins>
      <w:del w:id="16" w:author="Aaron Heidel" w:date="2015-04-25T12:24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of the characters</w:delText>
        </w:r>
      </w:del>
      <w:del w:id="17" w:author="Aaron Heidel" w:date="2015-04-25T12:25:00Z">
        <w:r w:rsidRPr="00F569B7" w:rsidDel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,</w:delText>
        </w:r>
      </w:del>
      <w:ins w:id="18" w:author="Aaron Heidel" w:date="2015-04-25T12:25:00Z">
        <w:r w:rsidR="006A795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and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del w:id="19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lack</w:delText>
        </w:r>
      </w:del>
      <w:del w:id="20" w:author="Aaron Heidel" w:date="2015-04-25T20:19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ing</w:delText>
        </w:r>
      </w:del>
      <w:del w:id="21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</w:delText>
        </w:r>
      </w:del>
      <w:ins w:id="22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involve no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serious issues. Furthermore, </w:t>
      </w:r>
      <w:del w:id="23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not </w:delText>
        </w:r>
      </w:del>
      <w:ins w:id="24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un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like suspense movies, their </w:t>
      </w:r>
      <w:del w:id="25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stories</w:delText>
        </w:r>
      </w:del>
      <w:ins w:id="26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plots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most of the time, are quite easy to understand, most of which are subject to the “Hollywood model”. They </w:t>
      </w:r>
      <w:del w:id="27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cause no burden during </w:delText>
        </w:r>
      </w:del>
      <w:ins w:id="28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are easy to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watch</w:t>
      </w:r>
      <w:del w:id="29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ing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so they </w:t>
      </w:r>
      <w:ins w:id="30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have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become my favorite </w:t>
      </w:r>
      <w:del w:id="31" w:author="Aaron Heidel" w:date="2015-04-25T20:20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types</w:delText>
        </w:r>
      </w:del>
      <w:ins w:id="32" w:author="Aaron Heidel" w:date="2015-04-25T20:20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kind of movie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However, others </w:t>
      </w:r>
      <w:del w:id="33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have </w:delText>
        </w:r>
      </w:del>
      <w:ins w:id="34" w:author="Aaron Heidel" w:date="2015-04-25T20:21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think the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opposite</w:t>
      </w:r>
      <w:del w:id="35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opinions to me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They see watching a movie as a learning process. They prefer </w:t>
      </w:r>
      <w:del w:id="36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movies with serious issues</w:t>
      </w:r>
      <w:del w:id="37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,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del w:id="38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so that after it</w:delText>
        </w:r>
      </w:del>
      <w:ins w:id="39" w:author="Aaron Heidel" w:date="2015-04-25T20:21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that </w:t>
        </w:r>
      </w:ins>
      <w:del w:id="40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, you could have </w:delText>
        </w:r>
      </w:del>
      <w:ins w:id="41" w:author="Aaron Heidel" w:date="2015-04-25T20:21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inspire further </w:t>
        </w:r>
      </w:ins>
      <w:del w:id="42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more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discussion</w:t>
      </w:r>
      <w:del w:id="43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or even reflection</w:t>
      </w:r>
      <w:del w:id="44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. Ironic movies</w:t>
      </w:r>
      <w:del w:id="45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, </w:delText>
        </w:r>
      </w:del>
      <w:ins w:id="46" w:author="Aaron Heidel" w:date="2015-04-25T20:21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and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drama</w:t>
      </w:r>
      <w:del w:id="47" w:author="Aaron Heidel" w:date="2015-04-25T20:21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film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 are therefore on their lists.</w:t>
      </w:r>
    </w:p>
    <w:p w:rsidR="00F569B7" w:rsidRPr="00F569B7" w:rsidRDefault="00F569B7" w:rsidP="00F569B7">
      <w:pPr>
        <w:widowControl/>
        <w:shd w:val="clear" w:color="auto" w:fill="FFFFFF"/>
        <w:spacing w:after="240" w:line="336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Our </w:t>
      </w:r>
      <w:del w:id="48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discussing </w:delText>
        </w:r>
      </w:del>
      <w:ins w:id="49" w:author="Aaron Heidel" w:date="2015-04-25T20:22:00Z"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discussi</w:t>
        </w:r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on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also </w:t>
      </w:r>
      <w:del w:id="50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includes </w:delText>
        </w:r>
      </w:del>
      <w:ins w:id="51" w:author="Aaron Heidel" w:date="2015-04-25T20:22:00Z"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includ</w:t>
        </w:r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e</w:t>
        </w:r>
      </w:ins>
      <w:ins w:id="52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</w:t>
        </w:r>
      </w:ins>
      <w:ins w:id="53" w:author="Aaron Heidel" w:date="2015-04-25T20:22:00Z"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soundtracks. We all agree</w:t>
      </w:r>
      <w:ins w:id="54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that </w:t>
      </w:r>
      <w:del w:id="55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a well-designed</w:delText>
        </w:r>
      </w:del>
      <w:ins w:id="56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appropriately-chosen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background music </w:t>
      </w:r>
      <w:del w:id="57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will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help</w:t>
      </w:r>
      <w:ins w:id="58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 involve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viewers </w:t>
      </w:r>
      <w:del w:id="59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get involved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in the story. One of us </w:t>
      </w:r>
      <w:del w:id="60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is </w:delText>
        </w:r>
      </w:del>
      <w:ins w:id="61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wa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especially fond of </w:t>
      </w:r>
      <w:del w:id="62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background music in suspense films. I</w:t>
      </w:r>
      <w:del w:id="63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`</w:delText>
        </w:r>
      </w:del>
      <w:ins w:id="64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was</w:t>
        </w:r>
      </w:ins>
      <w:del w:id="65" w:author="Aaron Heidel" w:date="2015-04-25T20:24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m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very curious about his reason: is </w:t>
      </w:r>
      <w:ins w:id="66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it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because </w:t>
      </w:r>
      <w:ins w:id="67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he remembers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the movie </w:t>
      </w:r>
      <w:del w:id="68" w:author="Aaron Heidel" w:date="2015-04-25T20:22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reappear during </w:delText>
        </w:r>
      </w:del>
      <w:ins w:id="69" w:author="Aaron Heidel" w:date="2015-04-25T20:22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when he </w:t>
        </w:r>
      </w:ins>
      <w:del w:id="70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listening </w:delText>
        </w:r>
      </w:del>
      <w:ins w:id="71" w:author="Aaron Heidel" w:date="2015-04-25T20:23:00Z"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listen</w:t>
        </w:r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 to it,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or </w:t>
      </w:r>
      <w:ins w:id="72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just because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he </w:t>
      </w:r>
      <w:del w:id="73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just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enjoys the thrill</w:t>
      </w:r>
      <w:del w:id="74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ing feeling </w:delText>
        </w:r>
      </w:del>
      <w:ins w:id="75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that the music gives him? He said it</w:t>
      </w:r>
      <w:ins w:id="76" w:author="Aaron Heidel" w:date="2015-04-25T20:23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’s the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the</w:t>
      </w:r>
      <w:proofErr w:type="spellEnd"/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latter, which </w:t>
      </w:r>
      <w:del w:id="77" w:author="Aaron Heidel" w:date="2015-04-25T20:23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quite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shock</w:t>
      </w:r>
      <w:del w:id="78" w:author="Aaron Heidel" w:date="2015-04-25T20:24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s</w:delText>
        </w:r>
      </w:del>
      <w:proofErr w:type="gramStart"/>
      <w:ins w:id="79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ed</w:t>
        </w:r>
      </w:ins>
      <w:proofErr w:type="gramEnd"/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me.</w:t>
      </w:r>
    </w:p>
    <w:p w:rsidR="00F569B7" w:rsidRPr="00F569B7" w:rsidRDefault="00F569B7" w:rsidP="00F569B7">
      <w:pPr>
        <w:widowControl/>
        <w:shd w:val="clear" w:color="auto" w:fill="FFFFFF"/>
        <w:spacing w:after="240" w:line="336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We later talked about </w:t>
      </w:r>
      <w:del w:id="80" w:author="Aaron Heidel" w:date="2015-04-25T20:24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movies </w:t>
      </w:r>
      <w:ins w:id="81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that started out </w:t>
        </w:r>
      </w:ins>
      <w:del w:id="82" w:author="Aaron Heidel" w:date="2015-04-25T20:24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originating from a </w:delText>
        </w:r>
      </w:del>
      <w:ins w:id="83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novel</w:t>
      </w:r>
      <w:ins w:id="84" w:author="Aaron Heidel" w:date="2015-04-25T20:24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. We agree</w:t>
      </w:r>
      <w:ins w:id="85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that </w:t>
      </w:r>
      <w:del w:id="86" w:author="Aaron Heidel" w:date="2015-04-25T20:25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it’s </w:delText>
        </w:r>
      </w:del>
      <w:ins w:id="87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this is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a quick way to go through a story if you are too lazy to read the book. However, only few of us </w:t>
      </w:r>
      <w:del w:id="88" w:author="Aaron Heidel" w:date="2015-04-25T20:25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would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go back to the book after watching</w:t>
      </w:r>
      <w:ins w:id="89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the movie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The reason is quite straightforward: knowing the story, there is no need to read the book. I think this is a </w:t>
      </w:r>
      <w:ins w:id="90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concerning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phenomenon</w:t>
      </w:r>
      <w:del w:id="91" w:author="Aaron Heidel" w:date="2015-04-25T20:25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that we should be concerned with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To </w:t>
      </w:r>
      <w:del w:id="92" w:author="Aaron Heidel" w:date="2015-04-25T20:25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fulfill the public tastes </w:delText>
        </w:r>
      </w:del>
      <w:ins w:id="93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make it more appealing</w:t>
        </w:r>
      </w:ins>
      <w:ins w:id="94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,</w:t>
        </w:r>
      </w:ins>
      <w:ins w:id="95" w:author="Aaron Heidel" w:date="2015-04-25T20:25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or to </w:t>
      </w:r>
      <w:del w:id="96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shorten </w:delText>
        </w:r>
      </w:del>
      <w:ins w:id="97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fit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the story into </w:t>
      </w:r>
      <w:del w:id="98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a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two</w:t>
      </w:r>
      <w:del w:id="99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-</w:delText>
        </w:r>
      </w:del>
      <w:ins w:id="100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hour</w:t>
      </w:r>
      <w:del w:id="101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film</w:delText>
        </w:r>
      </w:del>
      <w:ins w:id="102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scenarios are often revised, which </w:t>
      </w:r>
      <w:del w:id="103" w:author="Aaron Heidel" w:date="2015-04-25T20:26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could </w:delText>
        </w:r>
      </w:del>
      <w:ins w:id="104" w:author="Aaron Heidel" w:date="2015-04-25T20:26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can </w:t>
        </w:r>
      </w:ins>
      <w:del w:id="105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cause misunderstanding</w:delText>
        </w:r>
      </w:del>
      <w:ins w:id="106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lead to confusion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</w:t>
      </w:r>
      <w:del w:id="107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If we don’t go </w:delText>
        </w:r>
      </w:del>
      <w:ins w:id="108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Without going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back to </w:t>
      </w:r>
      <w:del w:id="109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its </w:delText>
        </w:r>
      </w:del>
      <w:ins w:id="110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book, </w:t>
      </w:r>
      <w:del w:id="111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then the misunderstanding </w:delText>
        </w:r>
      </w:del>
      <w:ins w:id="112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this confusion </w:t>
        </w:r>
      </w:ins>
      <w:del w:id="113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could </w:delText>
        </w:r>
      </w:del>
      <w:ins w:id="114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can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never be resolved. Bluntly speaking, the movie </w:t>
      </w:r>
      <w:del w:id="115" w:author="Aaron Heidel" w:date="2015-04-25T20:27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then will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destroy</w:t>
      </w:r>
      <w:ins w:id="116" w:author="Aaron Heidel" w:date="2015-04-25T20:27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the story.</w:t>
      </w:r>
    </w:p>
    <w:p w:rsidR="00F569B7" w:rsidRPr="00F569B7" w:rsidRDefault="00F569B7" w:rsidP="00F569B7">
      <w:pPr>
        <w:widowControl/>
        <w:shd w:val="clear" w:color="auto" w:fill="FFFFFF"/>
        <w:spacing w:after="100" w:afterAutospacing="1" w:line="336" w:lineRule="atLeast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At the end, we switch</w:t>
      </w:r>
      <w:ins w:id="117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ed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to musicals. Les </w:t>
      </w:r>
      <w:proofErr w:type="spellStart"/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Misérables</w:t>
      </w:r>
      <w:proofErr w:type="spellEnd"/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surprisingly, </w:t>
      </w:r>
      <w:del w:id="118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is </w:delText>
        </w:r>
      </w:del>
      <w:ins w:id="119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wa</w:t>
        </w:r>
        <w:r w:rsidR="00321622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s </w:t>
        </w:r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for all of us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one of </w:t>
      </w:r>
      <w:del w:id="120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the </w:delText>
        </w:r>
      </w:del>
      <w:ins w:id="121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our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favorite musical</w:t>
      </w:r>
      <w:ins w:id="122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del w:id="123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of all of us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</w:t>
      </w:r>
      <w:del w:id="124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We </w:delText>
        </w:r>
      </w:del>
      <w:ins w:id="125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Although we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may not understand the lyrics during the song</w:t>
      </w:r>
      <w:del w:id="126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 playing</w:delText>
        </w:r>
      </w:del>
      <w:ins w:id="127" w:author="Aaron Heidel" w:date="2015-04-25T20:28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</w:t>
      </w:r>
      <w:del w:id="128" w:author="Aaron Heidel" w:date="2015-04-25T20:28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but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the music is </w:t>
      </w:r>
      <w:ins w:id="129" w:author="Aaron Heidel" w:date="2015-04-25T20:2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sufficiently </w:t>
        </w:r>
      </w:ins>
      <w:del w:id="130" w:author="Aaron Heidel" w:date="2015-04-25T20:29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 xml:space="preserve">already enough to 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mov</w:t>
      </w:r>
      <w:del w:id="131" w:author="Aaron Heidel" w:date="2015-04-25T20:29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e</w:delText>
        </w:r>
      </w:del>
      <w:ins w:id="132" w:author="Aaron Heidel" w:date="2015-04-25T20:2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ing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del w:id="133" w:author="Aaron Heidel" w:date="2015-04-25T20:29:00Z">
        <w:r w:rsidRPr="00F569B7" w:rsidDel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us</w:delText>
        </w:r>
      </w:del>
      <w:ins w:id="134" w:author="Aaron Heidel" w:date="2015-04-25T20:2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as is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</w:t>
      </w:r>
      <w:ins w:id="135" w:author="Aaron Heidel" w:date="2015-04-25T20:29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For a long time, we have ignored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歌仔戲</w:t>
      </w:r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, which I see as </w:t>
      </w:r>
      <w:ins w:id="136" w:author="Aaron Heidel" w:date="2015-04-25T20:29:00Z">
        <w:r w:rsidR="00321622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Chinese musical</w:t>
      </w:r>
      <w:del w:id="137" w:author="Aaron Heidel" w:date="2015-04-25T20:29:00Z">
        <w:r w:rsidRPr="00F569B7" w:rsidDel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, is ignored by us for a long time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. </w:t>
      </w:r>
      <w:ins w:id="138" w:author="Aaron Heidel" w:date="2015-04-25T20:29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Due to a l</w:t>
        </w:r>
      </w:ins>
      <w:del w:id="139" w:author="Aaron Heidel" w:date="2015-04-25T20:29:00Z">
        <w:r w:rsidRPr="00F569B7" w:rsidDel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delText>L</w:delText>
        </w:r>
      </w:del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ack of education </w:t>
      </w:r>
      <w:ins w:id="140" w:author="Aaron Heidel" w:date="2015-04-25T20:29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in</w:t>
        </w:r>
      </w:ins>
      <w:ins w:id="141" w:author="Aaron Heidel" w:date="2015-04-25T20:30:00Z">
        <w:r w:rsidR="001D0FD6" w:rsidRPr="00F569B7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>歌仔戲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in </w:t>
      </w:r>
      <w:ins w:id="142" w:author="Aaron Heidel" w:date="2015-04-25T20:30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our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early days, none of us know how to appreciate it, which, I think, is </w:t>
      </w:r>
      <w:ins w:id="143" w:author="Aaron Heidel" w:date="2015-04-25T20:30:00Z">
        <w:r w:rsidR="001D0FD6">
          <w:rPr>
            <w:rFonts w:ascii="Helvetica" w:eastAsia="新細明體" w:hAnsi="Helvetica" w:cs="Helvetica"/>
            <w:color w:val="333333"/>
            <w:kern w:val="0"/>
            <w:sz w:val="21"/>
            <w:szCs w:val="21"/>
          </w:rPr>
          <w:t xml:space="preserve">a </w:t>
        </w:r>
      </w:ins>
      <w:r w:rsidRPr="00F569B7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great loss for our culture.</w:t>
      </w:r>
    </w:p>
    <w:p w:rsidR="000076AE" w:rsidRPr="00F569B7" w:rsidRDefault="000076AE"/>
    <w:sectPr w:rsidR="000076AE" w:rsidRPr="00F569B7" w:rsidSect="00A23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B7"/>
    <w:rsid w:val="000076AE"/>
    <w:rsid w:val="001D0FD6"/>
    <w:rsid w:val="00321622"/>
    <w:rsid w:val="003E7187"/>
    <w:rsid w:val="006A7952"/>
    <w:rsid w:val="009A4361"/>
    <w:rsid w:val="00A23054"/>
    <w:rsid w:val="00F5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569B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569B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569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569B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569B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569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nanchen</dc:creator>
  <cp:lastModifiedBy>nanchen</cp:lastModifiedBy>
  <cp:revision>2</cp:revision>
  <dcterms:created xsi:type="dcterms:W3CDTF">2015-04-25T13:36:00Z</dcterms:created>
  <dcterms:modified xsi:type="dcterms:W3CDTF">2015-04-25T13:36:00Z</dcterms:modified>
</cp:coreProperties>
</file>