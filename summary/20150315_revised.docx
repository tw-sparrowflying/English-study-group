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0D" w:rsidRDefault="0051030D" w:rsidP="0051030D">
      <w:bookmarkStart w:id="0" w:name="_GoBack"/>
      <w:bookmarkEnd w:id="0"/>
      <w:r>
        <w:t>1. What would the world be without Facebook? Describe the world when the technology of social network has been out-of-fashion.</w:t>
      </w:r>
    </w:p>
    <w:p w:rsidR="0051030D" w:rsidRDefault="0051030D" w:rsidP="0051030D"/>
    <w:p w:rsidR="0051030D" w:rsidRDefault="0051030D" w:rsidP="0051030D">
      <w:r>
        <w:t xml:space="preserve">Most of us agree that </w:t>
      </w:r>
      <w:del w:id="1" w:author="Aaron Heidel" w:date="2015-04-13T21:06:00Z">
        <w:r w:rsidDel="00B11E12">
          <w:delText xml:space="preserve">the </w:delText>
        </w:r>
      </w:del>
      <w:ins w:id="2" w:author="Aaron Heidel" w:date="2015-04-13T21:06:00Z">
        <w:r w:rsidR="00B11E12">
          <w:t xml:space="preserve">our </w:t>
        </w:r>
      </w:ins>
      <w:r>
        <w:t xml:space="preserve">need </w:t>
      </w:r>
      <w:del w:id="3" w:author="Aaron Heidel" w:date="2015-04-13T21:05:00Z">
        <w:r w:rsidDel="00B11E12">
          <w:delText xml:space="preserve">of </w:delText>
        </w:r>
      </w:del>
      <w:ins w:id="4" w:author="Aaron Heidel" w:date="2015-04-13T21:05:00Z">
        <w:r w:rsidR="00B11E12">
          <w:t xml:space="preserve">for </w:t>
        </w:r>
      </w:ins>
      <w:del w:id="5" w:author="Aaron Heidel" w:date="2015-04-13T21:06:00Z">
        <w:r w:rsidDel="00B11E12">
          <w:delText xml:space="preserve">people for the </w:delText>
        </w:r>
      </w:del>
      <w:r>
        <w:t>close social connection</w:t>
      </w:r>
      <w:ins w:id="6" w:author="Aaron Heidel" w:date="2015-04-13T21:06:00Z">
        <w:r w:rsidR="00B11E12">
          <w:t>s</w:t>
        </w:r>
      </w:ins>
      <w:r>
        <w:t xml:space="preserve"> is so strong that the </w:t>
      </w:r>
      <w:del w:id="7" w:author="Aaron Heidel" w:date="2015-04-13T21:07:00Z">
        <w:r w:rsidDel="00B11E12">
          <w:delText xml:space="preserve">idea </w:delText>
        </w:r>
      </w:del>
      <w:ins w:id="8" w:author="Aaron Heidel" w:date="2015-04-13T21:07:00Z">
        <w:r w:rsidR="00B11E12">
          <w:t xml:space="preserve">concept </w:t>
        </w:r>
      </w:ins>
      <w:r>
        <w:t xml:space="preserve">of </w:t>
      </w:r>
      <w:ins w:id="9" w:author="Aaron Heidel" w:date="2015-04-13T21:06:00Z">
        <w:r w:rsidR="00B11E12">
          <w:t xml:space="preserve">a </w:t>
        </w:r>
      </w:ins>
      <w:r>
        <w:t xml:space="preserve">social networking service won’t be outdated. Facebook or that </w:t>
      </w:r>
      <w:del w:id="10" w:author="Aaron Heidel" w:date="2015-04-13T21:07:00Z">
        <w:r w:rsidDel="00B11E12">
          <w:delText xml:space="preserve">kind </w:delText>
        </w:r>
      </w:del>
      <w:ins w:id="11" w:author="Aaron Heidel" w:date="2015-04-13T21:07:00Z">
        <w:r w:rsidR="00B11E12">
          <w:t xml:space="preserve">other social networks </w:t>
        </w:r>
      </w:ins>
      <w:del w:id="12" w:author="Aaron Heidel" w:date="2015-04-13T21:07:00Z">
        <w:r w:rsidDel="00B11E12">
          <w:delText xml:space="preserve">of software </w:delText>
        </w:r>
      </w:del>
      <w:r>
        <w:t xml:space="preserve">might be replaced, but </w:t>
      </w:r>
      <w:del w:id="13" w:author="Aaron Heidel" w:date="2015-04-13T21:07:00Z">
        <w:r w:rsidDel="00B11E12">
          <w:delText xml:space="preserve">the </w:delText>
        </w:r>
      </w:del>
      <w:ins w:id="14" w:author="Aaron Heidel" w:date="2015-04-13T21:08:00Z">
        <w:r w:rsidR="00B11E12">
          <w:t xml:space="preserve">there will certainly be </w:t>
        </w:r>
      </w:ins>
      <w:del w:id="15" w:author="Aaron Heidel" w:date="2015-04-13T21:07:00Z">
        <w:r w:rsidDel="00B11E12">
          <w:delText xml:space="preserve">new one </w:delText>
        </w:r>
      </w:del>
      <w:ins w:id="16" w:author="Aaron Heidel" w:date="2015-04-13T21:07:00Z">
        <w:r w:rsidR="00B11E12">
          <w:t xml:space="preserve">replacements </w:t>
        </w:r>
      </w:ins>
      <w:del w:id="17" w:author="Aaron Heidel" w:date="2015-04-13T21:08:00Z">
        <w:r w:rsidDel="00B11E12">
          <w:delText xml:space="preserve">will certainly come out and </w:delText>
        </w:r>
      </w:del>
      <w:ins w:id="18" w:author="Aaron Heidel" w:date="2015-04-13T21:08:00Z">
        <w:r w:rsidR="00B11E12">
          <w:t xml:space="preserve">which will </w:t>
        </w:r>
      </w:ins>
      <w:r>
        <w:t xml:space="preserve">still provide people with </w:t>
      </w:r>
      <w:del w:id="19" w:author="Aaron Heidel" w:date="2015-04-13T21:08:00Z">
        <w:r w:rsidDel="00B11E12">
          <w:delText xml:space="preserve">a </w:delText>
        </w:r>
      </w:del>
      <w:r>
        <w:t>strong social connection</w:t>
      </w:r>
      <w:ins w:id="20" w:author="Aaron Heidel" w:date="2015-04-13T21:08:00Z">
        <w:r w:rsidR="00B11E12">
          <w:t>s</w:t>
        </w:r>
      </w:ins>
      <w:del w:id="21" w:author="Aaron Heidel" w:date="2015-04-13T21:08:00Z">
        <w:r w:rsidDel="00B11E12">
          <w:delText xml:space="preserve"> with each other</w:delText>
        </w:r>
      </w:del>
      <w:r>
        <w:t>.</w:t>
      </w:r>
    </w:p>
    <w:p w:rsidR="0051030D" w:rsidRDefault="0051030D" w:rsidP="0051030D"/>
    <w:p w:rsidR="0051030D" w:rsidRDefault="0051030D" w:rsidP="0051030D">
      <w:r>
        <w:t xml:space="preserve">Facebook </w:t>
      </w:r>
      <w:del w:id="22" w:author="Aaron Heidel" w:date="2015-04-13T21:08:00Z">
        <w:r w:rsidDel="00B11E12">
          <w:delText xml:space="preserve">helps people </w:delText>
        </w:r>
      </w:del>
      <w:r>
        <w:t>keep</w:t>
      </w:r>
      <w:ins w:id="23" w:author="Aaron Heidel" w:date="2015-04-13T21:08:00Z">
        <w:r w:rsidR="00B11E12">
          <w:t>s people in</w:t>
        </w:r>
      </w:ins>
      <w:r>
        <w:t xml:space="preserve"> contact more easily; however, people </w:t>
      </w:r>
      <w:del w:id="24" w:author="Aaron Heidel" w:date="2015-04-13T21:09:00Z">
        <w:r w:rsidDel="00B11E12">
          <w:delText xml:space="preserve">become </w:delText>
        </w:r>
      </w:del>
      <w:ins w:id="25" w:author="Aaron Heidel" w:date="2015-04-13T21:09:00Z">
        <w:r w:rsidR="00B11E12">
          <w:t xml:space="preserve">get </w:t>
        </w:r>
      </w:ins>
      <w:ins w:id="26" w:author="Aaron Heidel" w:date="2015-04-13T21:08:00Z">
        <w:r w:rsidR="00B11E12">
          <w:t xml:space="preserve">too </w:t>
        </w:r>
      </w:ins>
      <w:r>
        <w:t xml:space="preserve">lazy to </w:t>
      </w:r>
      <w:del w:id="27" w:author="Aaron Heidel" w:date="2015-04-13T21:08:00Z">
        <w:r w:rsidDel="00B11E12">
          <w:delText xml:space="preserve">have a </w:delText>
        </w:r>
      </w:del>
      <w:ins w:id="28" w:author="Aaron Heidel" w:date="2015-04-13T21:08:00Z">
        <w:r w:rsidR="00B11E12">
          <w:t xml:space="preserve">engage in </w:t>
        </w:r>
      </w:ins>
      <w:r>
        <w:t>real contact</w:t>
      </w:r>
      <w:del w:id="29" w:author="Aaron Heidel" w:date="2015-04-13T21:09:00Z">
        <w:r w:rsidDel="00B11E12">
          <w:delText xml:space="preserve"> and </w:delText>
        </w:r>
      </w:del>
      <w:ins w:id="30" w:author="Aaron Heidel" w:date="2015-04-13T21:09:00Z">
        <w:r w:rsidR="00B11E12">
          <w:t xml:space="preserve">, </w:t>
        </w:r>
      </w:ins>
      <w:del w:id="31" w:author="Aaron Heidel" w:date="2015-04-13T21:09:00Z">
        <w:r w:rsidDel="00B11E12">
          <w:delText xml:space="preserve">just </w:delText>
        </w:r>
      </w:del>
      <w:ins w:id="32" w:author="Aaron Heidel" w:date="2015-04-13T21:09:00Z">
        <w:r w:rsidR="00B11E12">
          <w:t xml:space="preserve">prefering rather to </w:t>
        </w:r>
      </w:ins>
      <w:r>
        <w:t xml:space="preserve">sit in front of </w:t>
      </w:r>
      <w:del w:id="33" w:author="Aaron Heidel" w:date="2015-04-13T21:09:00Z">
        <w:r w:rsidDel="00B11E12">
          <w:delText xml:space="preserve">the </w:delText>
        </w:r>
      </w:del>
      <w:ins w:id="34" w:author="Aaron Heidel" w:date="2015-04-13T21:09:00Z">
        <w:r w:rsidR="00B11E12">
          <w:t xml:space="preserve">a </w:t>
        </w:r>
      </w:ins>
      <w:r>
        <w:t xml:space="preserve">screen </w:t>
      </w:r>
      <w:del w:id="35" w:author="Aaron Heidel" w:date="2015-04-13T21:09:00Z">
        <w:r w:rsidDel="00B11E12">
          <w:delText xml:space="preserve">viewing </w:delText>
        </w:r>
      </w:del>
      <w:ins w:id="36" w:author="Aaron Heidel" w:date="2015-04-13T21:09:00Z">
        <w:r w:rsidR="00B11E12">
          <w:t xml:space="preserve">checking out </w:t>
        </w:r>
      </w:ins>
      <w:del w:id="37" w:author="Aaron Heidel" w:date="2015-04-13T21:09:00Z">
        <w:r w:rsidDel="00B11E12">
          <w:delText xml:space="preserve">the </w:delText>
        </w:r>
      </w:del>
      <w:ins w:id="38" w:author="Aaron Heidel" w:date="2015-04-13T21:09:00Z">
        <w:r w:rsidR="00B11E12">
          <w:t xml:space="preserve">a </w:t>
        </w:r>
      </w:ins>
      <w:r>
        <w:t xml:space="preserve">timeline and the latest news. </w:t>
      </w:r>
      <w:del w:id="39" w:author="Aaron Heidel" w:date="2015-04-13T21:09:00Z">
        <w:r w:rsidDel="00B11E12">
          <w:delText xml:space="preserve">It </w:delText>
        </w:r>
      </w:del>
      <w:ins w:id="40" w:author="Aaron Heidel" w:date="2015-04-13T21:09:00Z">
        <w:r w:rsidR="00B11E12">
          <w:t xml:space="preserve">This </w:t>
        </w:r>
      </w:ins>
      <w:r>
        <w:t xml:space="preserve">is the same problem </w:t>
      </w:r>
      <w:ins w:id="41" w:author="Aaron Heidel" w:date="2015-04-13T21:09:00Z">
        <w:r w:rsidR="00B11E12">
          <w:t xml:space="preserve">created by </w:t>
        </w:r>
      </w:ins>
      <w:r>
        <w:t xml:space="preserve">the Internet </w:t>
      </w:r>
      <w:ins w:id="42" w:author="Aaron Heidel" w:date="2015-04-13T21:09:00Z">
        <w:r w:rsidR="00B11E12">
          <w:t>in general</w:t>
        </w:r>
      </w:ins>
      <w:del w:id="43" w:author="Aaron Heidel" w:date="2015-04-13T21:10:00Z">
        <w:r w:rsidDel="00B11E12">
          <w:delText>has created.</w:delText>
        </w:r>
      </w:del>
      <w:ins w:id="44" w:author="Aaron Heidel" w:date="2015-04-13T21:10:00Z">
        <w:r w:rsidR="00B11E12">
          <w:t>:</w:t>
        </w:r>
      </w:ins>
      <w:r>
        <w:t xml:space="preserve"> </w:t>
      </w:r>
      <w:del w:id="45" w:author="Aaron Heidel" w:date="2015-04-13T21:10:00Z">
        <w:r w:rsidDel="00B11E12">
          <w:delText xml:space="preserve">Technology </w:delText>
        </w:r>
      </w:del>
      <w:ins w:id="46" w:author="Aaron Heidel" w:date="2015-04-13T21:10:00Z">
        <w:r w:rsidR="00B11E12">
          <w:t xml:space="preserve">technology </w:t>
        </w:r>
      </w:ins>
      <w:r>
        <w:t>do</w:t>
      </w:r>
      <w:ins w:id="47" w:author="Aaron Heidel" w:date="2015-04-13T21:10:00Z">
        <w:r w:rsidR="00B11E12">
          <w:t>es</w:t>
        </w:r>
      </w:ins>
      <w:r>
        <w:t xml:space="preserve"> help </w:t>
      </w:r>
      <w:del w:id="48" w:author="Aaron Heidel" w:date="2015-04-13T21:10:00Z">
        <w:r w:rsidDel="00B11E12">
          <w:delText xml:space="preserve">people’s </w:delText>
        </w:r>
      </w:del>
      <w:ins w:id="49" w:author="Aaron Heidel" w:date="2015-04-13T21:10:00Z">
        <w:r w:rsidR="00B11E12">
          <w:t xml:space="preserve">people in </w:t>
        </w:r>
      </w:ins>
      <w:r>
        <w:t>life, but it has both good side</w:t>
      </w:r>
      <w:ins w:id="50" w:author="Aaron Heidel" w:date="2015-04-13T21:10:00Z">
        <w:r w:rsidR="00B11E12">
          <w:t>s</w:t>
        </w:r>
      </w:ins>
      <w:r>
        <w:t xml:space="preserve"> and bad side</w:t>
      </w:r>
      <w:ins w:id="51" w:author="Aaron Heidel" w:date="2015-04-13T21:10:00Z">
        <w:r w:rsidR="00B11E12">
          <w:t>s</w:t>
        </w:r>
      </w:ins>
      <w:r>
        <w:t>, depending on how people use it.</w:t>
      </w:r>
    </w:p>
    <w:p w:rsidR="0051030D" w:rsidRDefault="0051030D" w:rsidP="0051030D"/>
    <w:p w:rsidR="0051030D" w:rsidRDefault="0051030D" w:rsidP="0051030D">
      <w:r>
        <w:t xml:space="preserve">In the past, </w:t>
      </w:r>
      <w:del w:id="52" w:author="Aaron Heidel" w:date="2015-04-13T21:10:00Z">
        <w:r w:rsidDel="00B11E12">
          <w:delText xml:space="preserve">the </w:delText>
        </w:r>
      </w:del>
      <w:ins w:id="53" w:author="Aaron Heidel" w:date="2015-04-13T21:10:00Z">
        <w:r w:rsidR="00B11E12">
          <w:t xml:space="preserve">long-distance </w:t>
        </w:r>
      </w:ins>
      <w:r>
        <w:t>connection</w:t>
      </w:r>
      <w:ins w:id="54" w:author="Aaron Heidel" w:date="2015-04-13T21:11:00Z">
        <w:r w:rsidR="00B11E12">
          <w:t>s</w:t>
        </w:r>
      </w:ins>
      <w:r>
        <w:t xml:space="preserve"> between</w:t>
      </w:r>
      <w:ins w:id="55" w:author="Aaron Heidel" w:date="2015-04-13T21:10:00Z">
        <w:r w:rsidR="00B11E12">
          <w:t xml:space="preserve"> </w:t>
        </w:r>
      </w:ins>
      <w:del w:id="56" w:author="Aaron Heidel" w:date="2015-04-13T21:10:00Z">
        <w:r w:rsidDel="00B11E12">
          <w:delText xml:space="preserve"> </w:delText>
        </w:r>
      </w:del>
      <w:r>
        <w:t xml:space="preserve">people </w:t>
      </w:r>
      <w:del w:id="57" w:author="Aaron Heidel" w:date="2015-04-13T21:11:00Z">
        <w:r w:rsidDel="00B11E12">
          <w:delText xml:space="preserve">from afar is </w:delText>
        </w:r>
      </w:del>
      <w:ins w:id="58" w:author="Aaron Heidel" w:date="2015-04-13T21:11:00Z">
        <w:r w:rsidR="00B11E12">
          <w:t xml:space="preserve">were maintained </w:t>
        </w:r>
      </w:ins>
      <w:r>
        <w:t xml:space="preserve">through letters. </w:t>
      </w:r>
      <w:del w:id="59" w:author="Aaron Heidel" w:date="2015-04-13T21:11:00Z">
        <w:r w:rsidDel="00B11E12">
          <w:delText xml:space="preserve">And then </w:delText>
        </w:r>
      </w:del>
      <w:ins w:id="60" w:author="Aaron Heidel" w:date="2015-04-13T21:11:00Z">
        <w:r w:rsidR="00B11E12">
          <w:t xml:space="preserve">Following this, </w:t>
        </w:r>
      </w:ins>
      <w:r>
        <w:t xml:space="preserve">people </w:t>
      </w:r>
      <w:del w:id="61" w:author="Aaron Heidel" w:date="2015-04-13T21:11:00Z">
        <w:r w:rsidDel="00B11E12">
          <w:delText xml:space="preserve">create </w:delText>
        </w:r>
      </w:del>
      <w:ins w:id="62" w:author="Aaron Heidel" w:date="2015-04-13T21:11:00Z">
        <w:r w:rsidR="00B11E12">
          <w:t xml:space="preserve">made </w:t>
        </w:r>
      </w:ins>
      <w:r>
        <w:t xml:space="preserve">phone calls, </w:t>
      </w:r>
      <w:ins w:id="63" w:author="Aaron Heidel" w:date="2015-04-13T21:11:00Z">
        <w:r w:rsidR="00B11E12">
          <w:t xml:space="preserve">sent </w:t>
        </w:r>
      </w:ins>
      <w:r>
        <w:t>telegraphs</w:t>
      </w:r>
      <w:ins w:id="64" w:author="Aaron Heidel" w:date="2015-04-13T21:11:00Z">
        <w:r w:rsidR="00B11E12">
          <w:t>,</w:t>
        </w:r>
      </w:ins>
      <w:r>
        <w:t xml:space="preserve"> and </w:t>
      </w:r>
      <w:ins w:id="65" w:author="Aaron Heidel" w:date="2015-04-13T21:11:00Z">
        <w:r w:rsidR="00B11E12">
          <w:t xml:space="preserve">then </w:t>
        </w:r>
      </w:ins>
      <w:r>
        <w:t xml:space="preserve">text messages. </w:t>
      </w:r>
      <w:del w:id="66" w:author="Aaron Heidel" w:date="2015-04-13T21:11:00Z">
        <w:r w:rsidDel="00B11E12">
          <w:delText xml:space="preserve">After </w:delText>
        </w:r>
      </w:del>
      <w:ins w:id="67" w:author="Aaron Heidel" w:date="2015-04-13T21:11:00Z">
        <w:r w:rsidR="00B11E12">
          <w:t xml:space="preserve">Now that </w:t>
        </w:r>
      </w:ins>
      <w:r>
        <w:t xml:space="preserve">the Internet </w:t>
      </w:r>
      <w:del w:id="68" w:author="Aaron Heidel" w:date="2015-04-13T21:12:00Z">
        <w:r w:rsidDel="00B11E12">
          <w:delText xml:space="preserve">become </w:delText>
        </w:r>
      </w:del>
      <w:ins w:id="69" w:author="Aaron Heidel" w:date="2015-04-13T21:12:00Z">
        <w:r w:rsidR="00B11E12">
          <w:t xml:space="preserve">is so </w:t>
        </w:r>
      </w:ins>
      <w:del w:id="70" w:author="Aaron Heidel" w:date="2015-04-13T21:11:00Z">
        <w:r w:rsidDel="00B11E12">
          <w:delText xml:space="preserve">so </w:delText>
        </w:r>
      </w:del>
      <w:r>
        <w:t xml:space="preserve">popular, emails and blogs are new ways to send messages and share </w:t>
      </w:r>
      <w:del w:id="71" w:author="Aaron Heidel" w:date="2015-04-13T21:40:00Z">
        <w:r w:rsidDel="004869E4">
          <w:delText xml:space="preserve">the </w:delText>
        </w:r>
      </w:del>
      <w:r>
        <w:t>thoughts with others. Facebook combines the</w:t>
      </w:r>
      <w:del w:id="72" w:author="Aaron Heidel" w:date="2015-04-13T21:40:00Z">
        <w:r w:rsidDel="004869E4">
          <w:delText>se</w:delText>
        </w:r>
      </w:del>
      <w:r>
        <w:t xml:space="preserve"> two</w:t>
      </w:r>
      <w:del w:id="73" w:author="Aaron Heidel" w:date="2015-04-13T21:40:00Z">
        <w:r w:rsidDel="004869E4">
          <w:delText xml:space="preserve"> parts, creating </w:delText>
        </w:r>
      </w:del>
      <w:ins w:id="74" w:author="Aaron Heidel" w:date="2015-04-13T21:40:00Z">
        <w:r w:rsidR="004869E4">
          <w:t xml:space="preserve"> with its</w:t>
        </w:r>
      </w:ins>
      <w:del w:id="75" w:author="Aaron Heidel" w:date="2015-04-13T21:40:00Z">
        <w:r w:rsidDel="004869E4">
          <w:delText>a</w:delText>
        </w:r>
      </w:del>
      <w:r>
        <w:t xml:space="preserve"> big pool of text messages and photos where people share their thoughts and reflections </w:t>
      </w:r>
      <w:del w:id="76" w:author="Aaron Heidel" w:date="2015-04-13T21:40:00Z">
        <w:r w:rsidDel="004869E4">
          <w:delText xml:space="preserve">in their </w:delText>
        </w:r>
      </w:del>
      <w:ins w:id="77" w:author="Aaron Heidel" w:date="2015-04-13T21:40:00Z">
        <w:r w:rsidR="004869E4">
          <w:t xml:space="preserve">from </w:t>
        </w:r>
      </w:ins>
      <w:r>
        <w:t xml:space="preserve">daily life. But </w:t>
      </w:r>
      <w:del w:id="78" w:author="Aaron Heidel" w:date="2015-04-13T21:40:00Z">
        <w:r w:rsidDel="004869E4">
          <w:delText xml:space="preserve">how </w:delText>
        </w:r>
      </w:del>
      <w:ins w:id="79" w:author="Aaron Heidel" w:date="2015-04-13T21:40:00Z">
        <w:r w:rsidR="004869E4">
          <w:t xml:space="preserve">what </w:t>
        </w:r>
      </w:ins>
      <w:r>
        <w:t xml:space="preserve">about the future? Maybe in the </w:t>
      </w:r>
      <w:del w:id="80" w:author="Aaron Heidel" w:date="2015-04-13T21:41:00Z">
        <w:r w:rsidDel="004869E4">
          <w:delText xml:space="preserve">upcoming </w:delText>
        </w:r>
      </w:del>
      <w:r>
        <w:t xml:space="preserve">future, we </w:t>
      </w:r>
      <w:del w:id="81" w:author="Aaron Heidel" w:date="2015-04-13T21:41:00Z">
        <w:r w:rsidDel="004869E4">
          <w:delText xml:space="preserve">can </w:delText>
        </w:r>
      </w:del>
      <w:ins w:id="82" w:author="Aaron Heidel" w:date="2015-04-13T21:41:00Z">
        <w:r w:rsidR="004869E4">
          <w:t xml:space="preserve">will </w:t>
        </w:r>
      </w:ins>
      <w:r>
        <w:t xml:space="preserve">share </w:t>
      </w:r>
      <w:del w:id="83" w:author="Aaron Heidel" w:date="2015-04-13T21:41:00Z">
        <w:r w:rsidDel="004869E4">
          <w:delText xml:space="preserve">the </w:delText>
        </w:r>
      </w:del>
      <w:r>
        <w:t xml:space="preserve">smells, scents and tastes with each other, in the same way </w:t>
      </w:r>
      <w:del w:id="84" w:author="Aaron Heidel" w:date="2015-04-13T21:41:00Z">
        <w:r w:rsidDel="004869E4">
          <w:delText xml:space="preserve">as </w:delText>
        </w:r>
      </w:del>
      <w:ins w:id="85" w:author="Aaron Heidel" w:date="2015-04-13T21:41:00Z">
        <w:r w:rsidR="004869E4">
          <w:t xml:space="preserve">that </w:t>
        </w:r>
      </w:ins>
      <w:r>
        <w:t xml:space="preserve">we share </w:t>
      </w:r>
      <w:del w:id="86" w:author="Aaron Heidel" w:date="2015-04-13T21:41:00Z">
        <w:r w:rsidDel="004869E4">
          <w:delText xml:space="preserve">the </w:delText>
        </w:r>
      </w:del>
      <w:r>
        <w:t xml:space="preserve">audio and visual data today. Or </w:t>
      </w:r>
      <w:ins w:id="87" w:author="Aaron Heidel" w:date="2015-04-13T21:41:00Z">
        <w:r w:rsidR="004869E4">
          <w:t xml:space="preserve">maybe </w:t>
        </w:r>
      </w:ins>
      <w:r>
        <w:t xml:space="preserve">even we </w:t>
      </w:r>
      <w:del w:id="88" w:author="Aaron Heidel" w:date="2015-04-13T21:41:00Z">
        <w:r w:rsidDel="004869E4">
          <w:delText xml:space="preserve">can </w:delText>
        </w:r>
      </w:del>
      <w:ins w:id="89" w:author="Aaron Heidel" w:date="2015-04-13T21:41:00Z">
        <w:r w:rsidR="004869E4">
          <w:t xml:space="preserve">will </w:t>
        </w:r>
      </w:ins>
      <w:r>
        <w:t xml:space="preserve">share the five senses, </w:t>
      </w:r>
      <w:ins w:id="90" w:author="Aaron Heidel" w:date="2015-04-13T21:41:00Z">
        <w:r w:rsidR="004869E4">
          <w:t xml:space="preserve">and </w:t>
        </w:r>
      </w:ins>
      <w:r>
        <w:t>feel what other people feel, maybe like metapsychosis. That’s a cool idea.</w:t>
      </w:r>
    </w:p>
    <w:p w:rsidR="0051030D" w:rsidRDefault="0051030D" w:rsidP="0051030D"/>
    <w:p w:rsidR="0051030D" w:rsidRDefault="0051030D" w:rsidP="0051030D"/>
    <w:p w:rsidR="0051030D" w:rsidRDefault="0051030D" w:rsidP="0051030D">
      <w:r>
        <w:t>2. Imagine what the world would be with/without more technology progress.</w:t>
      </w:r>
    </w:p>
    <w:p w:rsidR="0051030D" w:rsidRDefault="0051030D" w:rsidP="0051030D"/>
    <w:p w:rsidR="0051030D" w:rsidRDefault="0051030D" w:rsidP="0051030D">
      <w:r>
        <w:t xml:space="preserve">Our discussion </w:t>
      </w:r>
      <w:ins w:id="91" w:author="Aaron Heidel" w:date="2015-04-13T21:42:00Z">
        <w:r w:rsidR="0097735A">
          <w:t xml:space="preserve">on this topic </w:t>
        </w:r>
      </w:ins>
      <w:del w:id="92" w:author="Aaron Heidel" w:date="2015-04-13T21:42:00Z">
        <w:r w:rsidDel="004869E4">
          <w:delText xml:space="preserve">is </w:delText>
        </w:r>
      </w:del>
      <w:ins w:id="93" w:author="Aaron Heidel" w:date="2015-04-13T21:42:00Z">
        <w:r w:rsidR="004869E4">
          <w:t xml:space="preserve">was </w:t>
        </w:r>
      </w:ins>
      <w:r>
        <w:t>more philosophical</w:t>
      </w:r>
      <w:del w:id="94" w:author="Aaron Heidel" w:date="2015-04-13T21:42:00Z">
        <w:r w:rsidDel="0097735A">
          <w:delText xml:space="preserve"> in this topic</w:delText>
        </w:r>
      </w:del>
      <w:r>
        <w:t>.</w:t>
      </w:r>
    </w:p>
    <w:p w:rsidR="0051030D" w:rsidRDefault="0051030D" w:rsidP="0051030D"/>
    <w:p w:rsidR="0051030D" w:rsidRDefault="0051030D" w:rsidP="0051030D">
      <w:r>
        <w:t xml:space="preserve">One </w:t>
      </w:r>
      <w:ins w:id="95" w:author="Aaron Heidel" w:date="2015-04-13T21:43:00Z">
        <w:r w:rsidR="0097735A">
          <w:t xml:space="preserve">of us </w:t>
        </w:r>
      </w:ins>
      <w:del w:id="96" w:author="Aaron Heidel" w:date="2015-04-13T21:43:00Z">
        <w:r w:rsidDel="0097735A">
          <w:delText xml:space="preserve">think </w:delText>
        </w:r>
      </w:del>
      <w:ins w:id="97" w:author="Aaron Heidel" w:date="2015-04-13T21:43:00Z">
        <w:r w:rsidR="0097735A">
          <w:t xml:space="preserve">feels </w:t>
        </w:r>
      </w:ins>
      <w:r>
        <w:t xml:space="preserve">that </w:t>
      </w:r>
      <w:del w:id="98" w:author="Aaron Heidel" w:date="2015-04-13T21:43:00Z">
        <w:r w:rsidDel="0097735A">
          <w:delText xml:space="preserve">technology </w:delText>
        </w:r>
      </w:del>
      <w:ins w:id="99" w:author="Aaron Heidel" w:date="2015-04-13T21:43:00Z">
        <w:r w:rsidR="0097735A">
          <w:t xml:space="preserve">technological </w:t>
        </w:r>
      </w:ins>
      <w:r>
        <w:t xml:space="preserve">progress is not a necessity. </w:t>
      </w:r>
      <w:del w:id="100" w:author="Aaron Heidel" w:date="2015-04-13T21:43:00Z">
        <w:r w:rsidDel="0097735A">
          <w:delText xml:space="preserve">Technology </w:delText>
        </w:r>
      </w:del>
      <w:ins w:id="101" w:author="Aaron Heidel" w:date="2015-04-13T21:43:00Z">
        <w:r w:rsidR="0097735A">
          <w:t xml:space="preserve">Technological </w:t>
        </w:r>
      </w:ins>
      <w:r>
        <w:t>progress do</w:t>
      </w:r>
      <w:ins w:id="102" w:author="Aaron Heidel" w:date="2015-04-13T21:43:00Z">
        <w:r w:rsidR="0097735A">
          <w:t>es</w:t>
        </w:r>
      </w:ins>
      <w:r>
        <w:t xml:space="preserve"> </w:t>
      </w:r>
      <w:del w:id="103" w:author="Aaron Heidel" w:date="2015-04-13T21:43:00Z">
        <w:r w:rsidDel="0097735A">
          <w:delText xml:space="preserve">create </w:delText>
        </w:r>
      </w:del>
      <w:ins w:id="104" w:author="Aaron Heidel" w:date="2015-04-13T21:43:00Z">
        <w:r w:rsidR="0097735A">
          <w:t xml:space="preserve">make for </w:t>
        </w:r>
      </w:ins>
      <w:r>
        <w:t xml:space="preserve">a better way to live, but </w:t>
      </w:r>
      <w:del w:id="105" w:author="Aaron Heidel" w:date="2015-04-13T21:44:00Z">
        <w:r w:rsidDel="0097735A">
          <w:delText xml:space="preserve">it also </w:delText>
        </w:r>
      </w:del>
      <w:ins w:id="106" w:author="Aaron Heidel" w:date="2015-04-13T21:44:00Z">
        <w:r w:rsidR="0097735A">
          <w:t xml:space="preserve">at the same time it </w:t>
        </w:r>
      </w:ins>
      <w:del w:id="107" w:author="Aaron Heidel" w:date="2015-04-13T21:43:00Z">
        <w:r w:rsidDel="0097735A">
          <w:delText xml:space="preserve">cause </w:delText>
        </w:r>
      </w:del>
      <w:ins w:id="108" w:author="Aaron Heidel" w:date="2015-04-13T21:43:00Z">
        <w:r w:rsidR="0097735A">
          <w:t xml:space="preserve">leads to </w:t>
        </w:r>
      </w:ins>
      <w:r>
        <w:t>even more problems in the world</w:t>
      </w:r>
      <w:del w:id="109" w:author="Aaron Heidel" w:date="2015-04-13T21:44:00Z">
        <w:r w:rsidDel="0097735A">
          <w:delText xml:space="preserve">, </w:delText>
        </w:r>
      </w:del>
      <w:ins w:id="110" w:author="Aaron Heidel" w:date="2015-04-13T21:44:00Z">
        <w:r w:rsidR="0097735A">
          <w:t xml:space="preserve">. </w:t>
        </w:r>
      </w:ins>
      <w:commentRangeStart w:id="111"/>
      <w:del w:id="112" w:author="Aaron Heidel" w:date="2015-04-13T21:44:00Z">
        <w:r w:rsidDel="0097735A">
          <w:delText>and t</w:delText>
        </w:r>
      </w:del>
      <w:ins w:id="113" w:author="Aaron Heidel" w:date="2015-04-13T21:44:00Z">
        <w:r w:rsidR="0097735A">
          <w:t>T</w:t>
        </w:r>
      </w:ins>
      <w:r>
        <w:t>he bad sides will feedback</w:t>
      </w:r>
      <w:commentRangeEnd w:id="111"/>
      <w:r w:rsidR="0097735A">
        <w:rPr>
          <w:rStyle w:val="a3"/>
        </w:rPr>
        <w:commentReference w:id="111"/>
      </w:r>
      <w:ins w:id="114" w:author="Aaron Heidel" w:date="2015-04-13T21:45:00Z">
        <w:r w:rsidR="0097735A">
          <w:t>,</w:t>
        </w:r>
      </w:ins>
      <w:r>
        <w:t xml:space="preserve"> </w:t>
      </w:r>
      <w:del w:id="115" w:author="Aaron Heidel" w:date="2015-04-13T21:45:00Z">
        <w:r w:rsidDel="0097735A">
          <w:delText xml:space="preserve">and turn into </w:delText>
        </w:r>
      </w:del>
      <w:ins w:id="116" w:author="Aaron Heidel" w:date="2015-04-13T21:45:00Z">
        <w:r w:rsidR="0097735A">
          <w:t xml:space="preserve">making for </w:t>
        </w:r>
      </w:ins>
      <w:r>
        <w:t>a vicious cycle. For example, we create</w:t>
      </w:r>
      <w:ins w:id="117" w:author="Aaron Heidel" w:date="2015-04-13T21:45:00Z">
        <w:r w:rsidR="0097735A">
          <w:t>d</w:t>
        </w:r>
      </w:ins>
      <w:r>
        <w:t xml:space="preserve"> A to </w:t>
      </w:r>
      <w:del w:id="118" w:author="Aaron Heidel" w:date="2015-04-13T21:45:00Z">
        <w:r w:rsidDel="0097735A">
          <w:delText xml:space="preserve">have </w:delText>
        </w:r>
      </w:del>
      <w:ins w:id="119" w:author="Aaron Heidel" w:date="2015-04-13T21:45:00Z">
        <w:r w:rsidR="0097735A">
          <w:t xml:space="preserve">make </w:t>
        </w:r>
      </w:ins>
      <w:r>
        <w:t>a better world, but A cause</w:t>
      </w:r>
      <w:ins w:id="120" w:author="Aaron Heidel" w:date="2015-04-13T21:45:00Z">
        <w:r w:rsidR="0097735A">
          <w:t>d</w:t>
        </w:r>
      </w:ins>
      <w:r>
        <w:t xml:space="preserve"> some problems so we create</w:t>
      </w:r>
      <w:ins w:id="121" w:author="Aaron Heidel" w:date="2015-04-13T21:45:00Z">
        <w:r w:rsidR="0097735A">
          <w:t>d</w:t>
        </w:r>
      </w:ins>
      <w:r>
        <w:t xml:space="preserve"> B to solve those problems. And then we create</w:t>
      </w:r>
      <w:ins w:id="122" w:author="Aaron Heidel" w:date="2015-04-13T21:45:00Z">
        <w:r w:rsidR="0097735A">
          <w:t>d</w:t>
        </w:r>
      </w:ins>
      <w:r>
        <w:t xml:space="preserve"> C to solve the problems caused by B, and </w:t>
      </w:r>
      <w:del w:id="123" w:author="Aaron Heidel" w:date="2015-04-13T21:45:00Z">
        <w:r w:rsidDel="0097735A">
          <w:delText xml:space="preserve">so </w:delText>
        </w:r>
      </w:del>
      <w:r>
        <w:t>on and on. That’s an extreme case though</w:t>
      </w:r>
      <w:del w:id="124" w:author="Aaron Heidel" w:date="2015-04-13T21:45:00Z">
        <w:r w:rsidDel="0097735A">
          <w:delText xml:space="preserve">, </w:delText>
        </w:r>
      </w:del>
      <w:ins w:id="125" w:author="Aaron Heidel" w:date="2015-04-13T21:45:00Z">
        <w:r w:rsidR="0097735A">
          <w:t xml:space="preserve">. </w:t>
        </w:r>
      </w:ins>
      <w:del w:id="126" w:author="Aaron Heidel" w:date="2015-04-13T21:45:00Z">
        <w:r w:rsidDel="0097735A">
          <w:delText xml:space="preserve">the </w:delText>
        </w:r>
      </w:del>
      <w:ins w:id="127" w:author="Aaron Heidel" w:date="2015-04-13T21:45:00Z">
        <w:r w:rsidR="0097735A">
          <w:t xml:space="preserve">The </w:t>
        </w:r>
      </w:ins>
      <w:del w:id="128" w:author="Aaron Heidel" w:date="2015-04-13T21:45:00Z">
        <w:r w:rsidDel="0097735A">
          <w:delText xml:space="preserve">main </w:delText>
        </w:r>
      </w:del>
      <w:r>
        <w:t xml:space="preserve">point is that industrial development and </w:t>
      </w:r>
      <w:del w:id="129" w:author="Aaron Heidel" w:date="2015-04-13T21:45:00Z">
        <w:r w:rsidDel="0097735A">
          <w:delText xml:space="preserve">technology </w:delText>
        </w:r>
      </w:del>
      <w:ins w:id="130" w:author="Aaron Heidel" w:date="2015-04-13T21:45:00Z">
        <w:r w:rsidR="0097735A">
          <w:t xml:space="preserve">technological </w:t>
        </w:r>
      </w:ins>
      <w:r>
        <w:t>progress have already cause</w:t>
      </w:r>
      <w:ins w:id="131" w:author="Aaron Heidel" w:date="2015-04-13T21:45:00Z">
        <w:r w:rsidR="0097735A">
          <w:t>d</w:t>
        </w:r>
      </w:ins>
      <w:r>
        <w:t xml:space="preserve"> problems. Also, he mentioned that a conventional way of life </w:t>
      </w:r>
      <w:del w:id="132" w:author="Aaron Heidel" w:date="2015-04-13T21:46:00Z">
        <w:r w:rsidDel="0097735A">
          <w:delText xml:space="preserve">is </w:delText>
        </w:r>
      </w:del>
      <w:ins w:id="133" w:author="Aaron Heidel" w:date="2015-04-13T21:46:00Z">
        <w:r w:rsidR="0097735A">
          <w:t xml:space="preserve">would be </w:t>
        </w:r>
      </w:ins>
      <w:r>
        <w:t xml:space="preserve">okay for him. Maybe </w:t>
      </w:r>
      <w:del w:id="134" w:author="Aaron Heidel" w:date="2015-04-13T21:46:00Z">
        <w:r w:rsidDel="0097735A">
          <w:delText xml:space="preserve">it </w:delText>
        </w:r>
      </w:del>
      <w:ins w:id="135" w:author="Aaron Heidel" w:date="2015-04-13T21:46:00Z">
        <w:r w:rsidR="0097735A">
          <w:t xml:space="preserve">this </w:t>
        </w:r>
      </w:ins>
      <w:r>
        <w:t xml:space="preserve">is </w:t>
      </w:r>
      <w:del w:id="136" w:author="Aaron Heidel" w:date="2015-04-13T21:46:00Z">
        <w:r w:rsidDel="0097735A">
          <w:delText xml:space="preserve">a </w:delText>
        </w:r>
      </w:del>
      <w:ins w:id="137" w:author="Aaron Heidel" w:date="2015-04-13T21:46:00Z">
        <w:r w:rsidR="0097735A">
          <w:t xml:space="preserve">just </w:t>
        </w:r>
      </w:ins>
      <w:r>
        <w:t>nostalgia for the good old days.</w:t>
      </w:r>
    </w:p>
    <w:p w:rsidR="0051030D" w:rsidRDefault="0051030D" w:rsidP="0051030D"/>
    <w:p w:rsidR="0051030D" w:rsidRDefault="0051030D" w:rsidP="0051030D">
      <w:r>
        <w:t xml:space="preserve">Another person </w:t>
      </w:r>
      <w:del w:id="138" w:author="Aaron Heidel" w:date="2015-04-13T21:46:00Z">
        <w:r w:rsidDel="0097735A">
          <w:delText xml:space="preserve">shares </w:delText>
        </w:r>
      </w:del>
      <w:ins w:id="139" w:author="Aaron Heidel" w:date="2015-04-13T21:46:00Z">
        <w:r w:rsidR="0097735A">
          <w:t xml:space="preserve">described </w:t>
        </w:r>
      </w:ins>
      <w:r>
        <w:t xml:space="preserve">a movie about virtual reality. The technology </w:t>
      </w:r>
      <w:ins w:id="140" w:author="Aaron Heidel" w:date="2015-04-13T21:46:00Z">
        <w:r w:rsidR="0097735A">
          <w:t xml:space="preserve">in it </w:t>
        </w:r>
      </w:ins>
      <w:del w:id="141" w:author="Aaron Heidel" w:date="2015-04-13T21:46:00Z">
        <w:r w:rsidDel="0097735A">
          <w:delText xml:space="preserve">has </w:delText>
        </w:r>
      </w:del>
      <w:del w:id="142" w:author="Aaron Heidel" w:date="2015-04-13T21:47:00Z">
        <w:r w:rsidDel="0097735A">
          <w:delText xml:space="preserve">had great progress </w:delText>
        </w:r>
      </w:del>
      <w:ins w:id="143" w:author="Aaron Heidel" w:date="2015-04-13T21:47:00Z">
        <w:r w:rsidR="0097735A">
          <w:t xml:space="preserve">was highly advanced </w:t>
        </w:r>
      </w:ins>
      <w:r>
        <w:t xml:space="preserve">and people </w:t>
      </w:r>
      <w:del w:id="144" w:author="Aaron Heidel" w:date="2015-04-13T21:47:00Z">
        <w:r w:rsidDel="0097735A">
          <w:delText xml:space="preserve">can </w:delText>
        </w:r>
      </w:del>
      <w:ins w:id="145" w:author="Aaron Heidel" w:date="2015-04-13T21:47:00Z">
        <w:r w:rsidR="0097735A">
          <w:t xml:space="preserve">could </w:t>
        </w:r>
      </w:ins>
      <w:r>
        <w:t xml:space="preserve">go </w:t>
      </w:r>
      <w:del w:id="146" w:author="Aaron Heidel" w:date="2015-04-13T21:47:00Z">
        <w:r w:rsidDel="0097735A">
          <w:delText xml:space="preserve">to </w:delText>
        </w:r>
      </w:del>
      <w:ins w:id="147" w:author="Aaron Heidel" w:date="2015-04-13T21:47:00Z">
        <w:r w:rsidR="0097735A">
          <w:t xml:space="preserve">experience </w:t>
        </w:r>
      </w:ins>
      <w:r>
        <w:t xml:space="preserve">a virtual world through a machine. The virtual world </w:t>
      </w:r>
      <w:del w:id="148" w:author="Aaron Heidel" w:date="2015-04-13T21:47:00Z">
        <w:r w:rsidDel="0097735A">
          <w:delText xml:space="preserve">is </w:delText>
        </w:r>
      </w:del>
      <w:ins w:id="149" w:author="Aaron Heidel" w:date="2015-04-13T21:47:00Z">
        <w:r w:rsidR="0097735A">
          <w:t xml:space="preserve">was </w:t>
        </w:r>
      </w:ins>
      <w:r>
        <w:t>so good that nobody need</w:t>
      </w:r>
      <w:ins w:id="150" w:author="Aaron Heidel" w:date="2015-04-13T21:47:00Z">
        <w:r w:rsidR="0097735A">
          <w:t>ed</w:t>
        </w:r>
      </w:ins>
      <w:r>
        <w:t xml:space="preserve"> to eat to </w:t>
      </w:r>
      <w:del w:id="151" w:author="Aaron Heidel" w:date="2015-04-13T21:47:00Z">
        <w:r w:rsidDel="0097735A">
          <w:delText xml:space="preserve">get </w:delText>
        </w:r>
      </w:del>
      <w:ins w:id="152" w:author="Aaron Heidel" w:date="2015-04-13T21:47:00Z">
        <w:r w:rsidR="0097735A">
          <w:t xml:space="preserve">gain </w:t>
        </w:r>
      </w:ins>
      <w:r>
        <w:t xml:space="preserve">energy. Everyone </w:t>
      </w:r>
      <w:del w:id="153" w:author="Aaron Heidel" w:date="2015-04-13T21:47:00Z">
        <w:r w:rsidDel="0097735A">
          <w:delText xml:space="preserve">is </w:delText>
        </w:r>
      </w:del>
      <w:ins w:id="154" w:author="Aaron Heidel" w:date="2015-04-13T21:47:00Z">
        <w:r w:rsidR="0097735A">
          <w:t xml:space="preserve">was </w:t>
        </w:r>
      </w:ins>
      <w:r>
        <w:t xml:space="preserve">free of </w:t>
      </w:r>
      <w:ins w:id="155" w:author="Aaron Heidel" w:date="2015-04-13T21:47:00Z">
        <w:r w:rsidR="0097735A">
          <w:t xml:space="preserve">physical </w:t>
        </w:r>
      </w:ins>
      <w:r>
        <w:t>suffer</w:t>
      </w:r>
      <w:ins w:id="156" w:author="Aaron Heidel" w:date="2015-04-13T21:47:00Z">
        <w:r w:rsidR="0097735A">
          <w:t>ing</w:t>
        </w:r>
      </w:ins>
      <w:del w:id="157" w:author="Aaron Heidel" w:date="2015-04-13T21:47:00Z">
        <w:r w:rsidDel="0097735A">
          <w:delText xml:space="preserve"> caused by the human body</w:delText>
        </w:r>
      </w:del>
      <w:r>
        <w:t xml:space="preserve">. Finally, some people </w:t>
      </w:r>
      <w:ins w:id="158" w:author="Aaron Heidel" w:date="2015-04-13T21:47:00Z">
        <w:r w:rsidR="0097735A">
          <w:t xml:space="preserve">began to </w:t>
        </w:r>
      </w:ins>
      <w:r>
        <w:t xml:space="preserve">think that </w:t>
      </w:r>
      <w:del w:id="159" w:author="Aaron Heidel" w:date="2015-04-13T21:48:00Z">
        <w:r w:rsidDel="0097735A">
          <w:delText xml:space="preserve">the </w:delText>
        </w:r>
      </w:del>
      <w:ins w:id="160" w:author="Aaron Heidel" w:date="2015-04-13T21:48:00Z">
        <w:r w:rsidR="0097735A">
          <w:t xml:space="preserve">this </w:t>
        </w:r>
      </w:ins>
      <w:r>
        <w:t xml:space="preserve">new world </w:t>
      </w:r>
      <w:del w:id="161" w:author="Aaron Heidel" w:date="2015-04-13T21:47:00Z">
        <w:r w:rsidDel="0097735A">
          <w:delText xml:space="preserve">is </w:delText>
        </w:r>
      </w:del>
      <w:ins w:id="162" w:author="Aaron Heidel" w:date="2015-04-13T21:47:00Z">
        <w:r w:rsidR="0097735A">
          <w:t xml:space="preserve">was </w:t>
        </w:r>
      </w:ins>
      <w:del w:id="163" w:author="Aaron Heidel" w:date="2015-04-13T21:48:00Z">
        <w:r w:rsidDel="0097735A">
          <w:delText xml:space="preserve">the </w:delText>
        </w:r>
      </w:del>
      <w:r>
        <w:t>wonderful</w:t>
      </w:r>
      <w:del w:id="164" w:author="Aaron Heidel" w:date="2015-04-13T21:48:00Z">
        <w:r w:rsidDel="0097735A">
          <w:delText xml:space="preserve"> world to live </w:delText>
        </w:r>
      </w:del>
      <w:ins w:id="165" w:author="Aaron Heidel" w:date="2015-04-13T21:48:00Z">
        <w:r w:rsidR="0097735A">
          <w:t xml:space="preserve">, </w:t>
        </w:r>
      </w:ins>
      <w:r>
        <w:t xml:space="preserve">and </w:t>
      </w:r>
      <w:del w:id="166" w:author="Aaron Heidel" w:date="2015-04-13T21:48:00Z">
        <w:r w:rsidDel="0097735A">
          <w:delText xml:space="preserve">don’t </w:delText>
        </w:r>
      </w:del>
      <w:ins w:id="167" w:author="Aaron Heidel" w:date="2015-04-13T21:48:00Z">
        <w:r w:rsidR="0097735A">
          <w:t xml:space="preserve">didn’t </w:t>
        </w:r>
      </w:ins>
      <w:r>
        <w:t xml:space="preserve">want to go back to their old life. However, others </w:t>
      </w:r>
      <w:del w:id="168" w:author="Aaron Heidel" w:date="2015-04-13T21:48:00Z">
        <w:r w:rsidDel="0097735A">
          <w:delText xml:space="preserve">think </w:delText>
        </w:r>
      </w:del>
      <w:ins w:id="169" w:author="Aaron Heidel" w:date="2015-04-13T21:48:00Z">
        <w:r w:rsidR="0097735A">
          <w:t xml:space="preserve">felt </w:t>
        </w:r>
      </w:ins>
      <w:r>
        <w:t xml:space="preserve">that the virtual world is not a real world, </w:t>
      </w:r>
      <w:ins w:id="170" w:author="Aaron Heidel" w:date="2015-04-13T21:48:00Z">
        <w:r w:rsidR="0097735A">
          <w:t xml:space="preserve">and </w:t>
        </w:r>
      </w:ins>
      <w:r>
        <w:t xml:space="preserve">only </w:t>
      </w:r>
      <w:del w:id="171" w:author="Aaron Heidel" w:date="2015-04-13T21:48:00Z">
        <w:r w:rsidDel="0097735A">
          <w:delText xml:space="preserve">the </w:delText>
        </w:r>
      </w:del>
      <w:r>
        <w:t xml:space="preserve">normal life is </w:t>
      </w:r>
      <w:del w:id="172" w:author="Aaron Heidel" w:date="2015-04-13T21:48:00Z">
        <w:r w:rsidDel="0097735A">
          <w:delText xml:space="preserve">the </w:delText>
        </w:r>
      </w:del>
      <w:ins w:id="173" w:author="Aaron Heidel" w:date="2015-04-13T21:48:00Z">
        <w:r w:rsidR="0097735A">
          <w:t xml:space="preserve">a </w:t>
        </w:r>
      </w:ins>
      <w:r>
        <w:t>true life worth spending the rest of their life</w:t>
      </w:r>
      <w:ins w:id="174" w:author="Aaron Heidel" w:date="2015-04-13T21:48:00Z">
        <w:r w:rsidR="0097735A">
          <w:t xml:space="preserve"> in</w:t>
        </w:r>
      </w:ins>
      <w:r>
        <w:t>.</w:t>
      </w:r>
    </w:p>
    <w:p w:rsidR="0051030D" w:rsidRDefault="0051030D" w:rsidP="0051030D"/>
    <w:p w:rsidR="0051030D" w:rsidRDefault="0051030D" w:rsidP="0051030D">
      <w:r>
        <w:t xml:space="preserve">Transportation </w:t>
      </w:r>
      <w:del w:id="175" w:author="Aaron Heidel" w:date="2015-04-13T21:49:00Z">
        <w:r w:rsidDel="0097735A">
          <w:delText xml:space="preserve">system </w:delText>
        </w:r>
      </w:del>
      <w:r>
        <w:t xml:space="preserve">would become faster and more convenient. There must </w:t>
      </w:r>
      <w:del w:id="176" w:author="Aaron Heidel" w:date="2015-04-13T21:49:00Z">
        <w:r w:rsidDel="0097735A">
          <w:delText xml:space="preserve">have </w:delText>
        </w:r>
      </w:del>
      <w:ins w:id="177" w:author="Aaron Heidel" w:date="2015-04-13T21:49:00Z">
        <w:r w:rsidR="0097735A">
          <w:t xml:space="preserve">be </w:t>
        </w:r>
      </w:ins>
      <w:r>
        <w:t xml:space="preserve">a whole new </w:t>
      </w:r>
      <w:del w:id="178" w:author="Aaron Heidel" w:date="2015-04-13T21:49:00Z">
        <w:r w:rsidDel="0097735A">
          <w:delText xml:space="preserve">way </w:delText>
        </w:r>
      </w:del>
      <w:ins w:id="179" w:author="Aaron Heidel" w:date="2015-04-13T21:49:00Z">
        <w:r w:rsidR="0097735A">
          <w:t xml:space="preserve">method of </w:t>
        </w:r>
      </w:ins>
      <w:del w:id="180" w:author="Aaron Heidel" w:date="2015-04-13T21:49:00Z">
        <w:r w:rsidDel="0097735A">
          <w:delText xml:space="preserve">for </w:delText>
        </w:r>
      </w:del>
      <w:r>
        <w:t xml:space="preserve">transport </w:t>
      </w:r>
      <w:del w:id="181" w:author="Aaron Heidel" w:date="2015-04-13T21:50:00Z">
        <w:r w:rsidDel="0097735A">
          <w:delText xml:space="preserve">rather than </w:delText>
        </w:r>
      </w:del>
      <w:ins w:id="182" w:author="Aaron Heidel" w:date="2015-04-13T21:50:00Z">
        <w:r w:rsidR="0097735A">
          <w:t xml:space="preserve">instead of </w:t>
        </w:r>
      </w:ins>
      <w:r>
        <w:t>airplanes, cars or ships.</w:t>
      </w:r>
    </w:p>
    <w:p w:rsidR="0051030D" w:rsidRDefault="0051030D" w:rsidP="0051030D"/>
    <w:p w:rsidR="0051030D" w:rsidRDefault="0097735A" w:rsidP="0051030D">
      <w:ins w:id="183" w:author="Aaron Heidel" w:date="2015-04-13T21:50:00Z">
        <w:r>
          <w:t>There would be great strides in robotics.</w:t>
        </w:r>
      </w:ins>
      <w:del w:id="184" w:author="Aaron Heidel" w:date="2015-04-13T21:50:00Z">
        <w:r w:rsidR="0051030D" w:rsidDel="0097735A">
          <w:delText>Robots would have a great strides.</w:delText>
        </w:r>
      </w:del>
      <w:r w:rsidR="0051030D">
        <w:t xml:space="preserve"> </w:t>
      </w:r>
      <w:del w:id="185" w:author="Aaron Heidel" w:date="2015-04-13T21:50:00Z">
        <w:r w:rsidR="0051030D" w:rsidDel="0097735A">
          <w:delText>And r</w:delText>
        </w:r>
      </w:del>
      <w:ins w:id="186" w:author="Aaron Heidel" w:date="2015-04-13T21:50:00Z">
        <w:r>
          <w:t>R</w:t>
        </w:r>
      </w:ins>
      <w:r w:rsidR="0051030D">
        <w:t xml:space="preserve">obots </w:t>
      </w:r>
      <w:del w:id="187" w:author="Aaron Heidel" w:date="2015-04-13T21:50:00Z">
        <w:r w:rsidR="0051030D" w:rsidDel="0097735A">
          <w:delText xml:space="preserve">can </w:delText>
        </w:r>
      </w:del>
      <w:ins w:id="188" w:author="Aaron Heidel" w:date="2015-04-13T21:50:00Z">
        <w:r>
          <w:t xml:space="preserve">would </w:t>
        </w:r>
      </w:ins>
      <w:r w:rsidR="0051030D">
        <w:t xml:space="preserve">help people a lot </w:t>
      </w:r>
      <w:del w:id="189" w:author="Aaron Heidel" w:date="2015-04-13T21:50:00Z">
        <w:r w:rsidR="0051030D" w:rsidDel="0097735A">
          <w:delText xml:space="preserve">on </w:delText>
        </w:r>
      </w:del>
      <w:ins w:id="190" w:author="Aaron Heidel" w:date="2015-04-13T21:50:00Z">
        <w:r>
          <w:t xml:space="preserve">in </w:t>
        </w:r>
      </w:ins>
      <w:del w:id="191" w:author="Aaron Heidel" w:date="2015-04-13T21:50:00Z">
        <w:r w:rsidR="0051030D" w:rsidDel="0097735A">
          <w:delText xml:space="preserve">the </w:delText>
        </w:r>
      </w:del>
      <w:r w:rsidR="0051030D">
        <w:t xml:space="preserve">routine </w:t>
      </w:r>
      <w:del w:id="192" w:author="Aaron Heidel" w:date="2015-04-13T21:50:00Z">
        <w:r w:rsidR="0051030D" w:rsidDel="0097735A">
          <w:delText>works</w:delText>
        </w:r>
      </w:del>
      <w:ins w:id="193" w:author="Aaron Heidel" w:date="2015-04-13T21:50:00Z">
        <w:r>
          <w:t>tasks</w:t>
        </w:r>
      </w:ins>
      <w:r w:rsidR="0051030D">
        <w:t xml:space="preserve">, and then people </w:t>
      </w:r>
      <w:del w:id="194" w:author="Aaron Heidel" w:date="2015-04-13T21:50:00Z">
        <w:r w:rsidR="0051030D" w:rsidDel="0097735A">
          <w:delText xml:space="preserve">can </w:delText>
        </w:r>
      </w:del>
      <w:ins w:id="195" w:author="Aaron Heidel" w:date="2015-04-13T21:50:00Z">
        <w:r>
          <w:t xml:space="preserve">would be able to </w:t>
        </w:r>
      </w:ins>
      <w:r w:rsidR="0051030D">
        <w:t xml:space="preserve">live a happier life </w:t>
      </w:r>
      <w:del w:id="196" w:author="Aaron Heidel" w:date="2015-04-13T21:51:00Z">
        <w:r w:rsidR="0051030D" w:rsidDel="0097735A">
          <w:delText xml:space="preserve">without </w:delText>
        </w:r>
      </w:del>
      <w:ins w:id="197" w:author="Aaron Heidel" w:date="2015-04-13T21:51:00Z">
        <w:r>
          <w:t xml:space="preserve">free of </w:t>
        </w:r>
      </w:ins>
      <w:r w:rsidR="0051030D">
        <w:t xml:space="preserve">tedious tasks. However, the paradox is that people would lose their jobs and </w:t>
      </w:r>
      <w:del w:id="198" w:author="Aaron Heidel" w:date="2015-04-13T21:51:00Z">
        <w:r w:rsidR="0051030D" w:rsidDel="0097735A">
          <w:delText xml:space="preserve">get </w:delText>
        </w:r>
      </w:del>
      <w:ins w:id="199" w:author="Aaron Heidel" w:date="2015-04-13T21:51:00Z">
        <w:r>
          <w:t xml:space="preserve">earn </w:t>
        </w:r>
      </w:ins>
      <w:r w:rsidR="0051030D">
        <w:t xml:space="preserve">no money since their position </w:t>
      </w:r>
      <w:del w:id="200" w:author="Aaron Heidel" w:date="2015-04-13T21:51:00Z">
        <w:r w:rsidR="0051030D" w:rsidDel="0097735A">
          <w:delText xml:space="preserve">has </w:delText>
        </w:r>
      </w:del>
      <w:ins w:id="201" w:author="Aaron Heidel" w:date="2015-04-13T21:51:00Z">
        <w:r>
          <w:t xml:space="preserve">would have </w:t>
        </w:r>
      </w:ins>
      <w:r w:rsidR="0051030D">
        <w:t xml:space="preserve">been replaced by </w:t>
      </w:r>
      <w:del w:id="202" w:author="Aaron Heidel" w:date="2015-04-13T21:51:00Z">
        <w:r w:rsidR="0051030D" w:rsidDel="0097735A">
          <w:delText xml:space="preserve">the </w:delText>
        </w:r>
      </w:del>
      <w:r w:rsidR="0051030D">
        <w:t xml:space="preserve">robots. </w:t>
      </w:r>
      <w:del w:id="203" w:author="Aaron Heidel" w:date="2015-04-13T21:51:00Z">
        <w:r w:rsidR="0051030D" w:rsidDel="0097735A">
          <w:delText xml:space="preserve">It </w:delText>
        </w:r>
      </w:del>
      <w:ins w:id="204" w:author="Aaron Heidel" w:date="2015-04-13T21:51:00Z">
        <w:r>
          <w:t xml:space="preserve">This </w:t>
        </w:r>
      </w:ins>
      <w:r w:rsidR="0051030D">
        <w:t xml:space="preserve">is a </w:t>
      </w:r>
      <w:del w:id="205" w:author="Aaron Heidel" w:date="2015-04-13T21:51:00Z">
        <w:r w:rsidR="0051030D" w:rsidDel="0097735A">
          <w:delText xml:space="preserve">hard </w:delText>
        </w:r>
      </w:del>
      <w:ins w:id="206" w:author="Aaron Heidel" w:date="2015-04-13T21:51:00Z">
        <w:r>
          <w:t xml:space="preserve">difficult </w:t>
        </w:r>
      </w:ins>
      <w:r w:rsidR="0051030D">
        <w:t xml:space="preserve">question </w:t>
      </w:r>
      <w:del w:id="207" w:author="Aaron Heidel" w:date="2015-04-13T21:51:00Z">
        <w:r w:rsidR="0051030D" w:rsidDel="0097735A">
          <w:delText xml:space="preserve">if the </w:delText>
        </w:r>
      </w:del>
      <w:ins w:id="208" w:author="Aaron Heidel" w:date="2015-04-13T21:51:00Z">
        <w:r>
          <w:t xml:space="preserve">without fundamental changes in the </w:t>
        </w:r>
      </w:ins>
      <w:r w:rsidR="0051030D">
        <w:t>system</w:t>
      </w:r>
      <w:del w:id="209" w:author="Aaron Heidel" w:date="2015-04-13T21:51:00Z">
        <w:r w:rsidR="0051030D" w:rsidDel="0097735A">
          <w:delText xml:space="preserve"> do not have a fundamental change</w:delText>
        </w:r>
      </w:del>
      <w:r w:rsidR="0051030D">
        <w:t xml:space="preserve">. For example, </w:t>
      </w:r>
      <w:ins w:id="210" w:author="Aaron Heidel" w:date="2015-04-13T21:52:00Z">
        <w:r>
          <w:t xml:space="preserve">although </w:t>
        </w:r>
      </w:ins>
      <w:r w:rsidR="0051030D">
        <w:t xml:space="preserve">the </w:t>
      </w:r>
      <w:ins w:id="211" w:author="Aaron Heidel" w:date="2015-04-13T21:51:00Z">
        <w:r>
          <w:t xml:space="preserve">world’s </w:t>
        </w:r>
      </w:ins>
      <w:r w:rsidR="0051030D">
        <w:t xml:space="preserve">food supply </w:t>
      </w:r>
      <w:del w:id="212" w:author="Aaron Heidel" w:date="2015-04-13T21:52:00Z">
        <w:r w:rsidR="0051030D" w:rsidDel="0097735A">
          <w:delText xml:space="preserve">in the world </w:delText>
        </w:r>
      </w:del>
      <w:r w:rsidR="0051030D">
        <w:t>has already surpass</w:t>
      </w:r>
      <w:ins w:id="213" w:author="Aaron Heidel" w:date="2015-04-13T21:52:00Z">
        <w:r>
          <w:t>ed</w:t>
        </w:r>
      </w:ins>
      <w:r w:rsidR="0051030D">
        <w:t xml:space="preserve"> the need</w:t>
      </w:r>
      <w:ins w:id="214" w:author="Aaron Heidel" w:date="2015-04-13T21:52:00Z">
        <w:r>
          <w:t>s</w:t>
        </w:r>
      </w:ins>
      <w:r w:rsidR="0051030D">
        <w:t xml:space="preserve"> of the human race</w:t>
      </w:r>
      <w:del w:id="215" w:author="Aaron Heidel" w:date="2015-04-13T21:52:00Z">
        <w:r w:rsidR="0051030D" w:rsidDel="0097735A">
          <w:delText>. However</w:delText>
        </w:r>
      </w:del>
      <w:r w:rsidR="0051030D">
        <w:t xml:space="preserve">, there </w:t>
      </w:r>
      <w:ins w:id="216" w:author="Aaron Heidel" w:date="2015-04-13T21:52:00Z">
        <w:r>
          <w:t xml:space="preserve">are </w:t>
        </w:r>
      </w:ins>
      <w:r w:rsidR="0051030D">
        <w:t xml:space="preserve">still </w:t>
      </w:r>
      <w:del w:id="217" w:author="Aaron Heidel" w:date="2015-04-13T21:52:00Z">
        <w:r w:rsidR="0051030D" w:rsidDel="0097735A">
          <w:delText xml:space="preserve">has </w:delText>
        </w:r>
      </w:del>
      <w:r w:rsidR="0051030D">
        <w:t xml:space="preserve">many </w:t>
      </w:r>
      <w:ins w:id="218" w:author="Aaron Heidel" w:date="2015-04-13T21:52:00Z">
        <w:r>
          <w:t xml:space="preserve">starving </w:t>
        </w:r>
      </w:ins>
      <w:r w:rsidR="0051030D">
        <w:t>people</w:t>
      </w:r>
      <w:del w:id="219" w:author="Aaron Heidel" w:date="2015-04-13T21:52:00Z">
        <w:r w:rsidR="0051030D" w:rsidDel="0097735A">
          <w:delText xml:space="preserve"> live in starvation</w:delText>
        </w:r>
      </w:del>
      <w:r w:rsidR="0051030D">
        <w:t>. The right to buy food is just like the right to earn money</w:t>
      </w:r>
      <w:ins w:id="220" w:author="Aaron Heidel" w:date="2015-04-13T21:52:00Z">
        <w:r w:rsidR="003C2F9E">
          <w:t>,</w:t>
        </w:r>
      </w:ins>
      <w:r w:rsidR="0051030D">
        <w:t xml:space="preserve"> even though we don’t need people to do more work. How people can have right to live a better life is still a question. </w:t>
      </w:r>
      <w:del w:id="221" w:author="Aaron Heidel" w:date="2015-04-13T21:53:00Z">
        <w:r w:rsidR="0051030D" w:rsidDel="003C2F9E">
          <w:delText xml:space="preserve">And </w:delText>
        </w:r>
      </w:del>
      <w:r w:rsidR="0051030D">
        <w:t xml:space="preserve">I think this is about the system or the rule that </w:t>
      </w:r>
      <w:ins w:id="222" w:author="Aaron Heidel" w:date="2015-04-13T21:53:00Z">
        <w:r w:rsidR="003C2F9E">
          <w:t xml:space="preserve">governs </w:t>
        </w:r>
      </w:ins>
      <w:del w:id="223" w:author="Aaron Heidel" w:date="2015-04-13T21:53:00Z">
        <w:r w:rsidR="0051030D" w:rsidDel="003C2F9E">
          <w:delText xml:space="preserve">people live in the </w:delText>
        </w:r>
      </w:del>
      <w:r w:rsidR="0051030D">
        <w:t>society</w:t>
      </w:r>
      <w:del w:id="224" w:author="Aaron Heidel" w:date="2015-04-13T21:53:00Z">
        <w:r w:rsidR="0051030D" w:rsidDel="003C2F9E">
          <w:delText xml:space="preserve"> and </w:delText>
        </w:r>
      </w:del>
      <w:ins w:id="225" w:author="Aaron Heidel" w:date="2015-04-13T21:53:00Z">
        <w:r w:rsidR="003C2F9E">
          <w:t xml:space="preserve">; thus this </w:t>
        </w:r>
      </w:ins>
      <w:del w:id="226" w:author="Aaron Heidel" w:date="2015-04-13T21:53:00Z">
        <w:r w:rsidR="0051030D" w:rsidDel="003C2F9E">
          <w:delText xml:space="preserve">it </w:delText>
        </w:r>
      </w:del>
      <w:r w:rsidR="0051030D">
        <w:t>is a hard philosophical question.</w:t>
      </w:r>
    </w:p>
    <w:p w:rsidR="0051030D" w:rsidRDefault="0051030D" w:rsidP="0051030D"/>
    <w:p w:rsidR="0051030D" w:rsidRDefault="0051030D" w:rsidP="0051030D">
      <w:r>
        <w:t xml:space="preserve">Also, one mentioned that </w:t>
      </w:r>
      <w:del w:id="227" w:author="Aaron Heidel" w:date="2015-04-13T21:53:00Z">
        <w:r w:rsidDel="003C2F9E">
          <w:delText xml:space="preserve">the </w:delText>
        </w:r>
      </w:del>
      <w:ins w:id="228" w:author="Aaron Heidel" w:date="2015-04-13T21:53:00Z">
        <w:r w:rsidR="003C2F9E">
          <w:t xml:space="preserve">pervasive </w:t>
        </w:r>
      </w:ins>
      <w:r>
        <w:t xml:space="preserve">data collection </w:t>
      </w:r>
      <w:del w:id="229" w:author="Aaron Heidel" w:date="2015-04-13T21:53:00Z">
        <w:r w:rsidDel="003C2F9E">
          <w:delText xml:space="preserve">everywhere </w:delText>
        </w:r>
      </w:del>
      <w:r>
        <w:t>is intimidating</w:t>
      </w:r>
      <w:ins w:id="230" w:author="Aaron Heidel" w:date="2015-04-13T21:53:00Z">
        <w:r w:rsidR="003C2F9E">
          <w:t>,</w:t>
        </w:r>
      </w:ins>
      <w:r>
        <w:t xml:space="preserve"> since </w:t>
      </w:r>
      <w:ins w:id="231" w:author="Aaron Heidel" w:date="2015-04-13T21:54:00Z">
        <w:r w:rsidR="003C2F9E">
          <w:t xml:space="preserve">it gives </w:t>
        </w:r>
      </w:ins>
      <w:r>
        <w:t xml:space="preserve">bad people or </w:t>
      </w:r>
      <w:ins w:id="232" w:author="Aaron Heidel" w:date="2015-04-13T21:54:00Z">
        <w:r w:rsidR="003C2F9E">
          <w:t xml:space="preserve">the </w:t>
        </w:r>
      </w:ins>
      <w:r>
        <w:t xml:space="preserve">government </w:t>
      </w:r>
      <w:del w:id="233" w:author="Aaron Heidel" w:date="2015-04-13T21:54:00Z">
        <w:r w:rsidDel="003C2F9E">
          <w:delText xml:space="preserve">can </w:delText>
        </w:r>
      </w:del>
      <w:r>
        <w:t xml:space="preserve">control </w:t>
      </w:r>
      <w:del w:id="234" w:author="Aaron Heidel" w:date="2015-04-13T21:54:00Z">
        <w:r w:rsidDel="003C2F9E">
          <w:delText xml:space="preserve">all </w:delText>
        </w:r>
      </w:del>
      <w:ins w:id="235" w:author="Aaron Heidel" w:date="2015-04-13T21:54:00Z">
        <w:r w:rsidR="003C2F9E">
          <w:t xml:space="preserve">over </w:t>
        </w:r>
      </w:ins>
      <w:r>
        <w:t xml:space="preserve">people’s </w:t>
      </w:r>
      <w:del w:id="236" w:author="Aaron Heidel" w:date="2015-04-13T21:54:00Z">
        <w:r w:rsidDel="003C2F9E">
          <w:delText>life</w:delText>
        </w:r>
      </w:del>
      <w:ins w:id="237" w:author="Aaron Heidel" w:date="2015-04-13T21:54:00Z">
        <w:r w:rsidR="003C2F9E">
          <w:t>lives</w:t>
        </w:r>
      </w:ins>
      <w:r>
        <w:t xml:space="preserve">. The monitors and sensors </w:t>
      </w:r>
      <w:del w:id="238" w:author="Aaron Heidel" w:date="2015-04-13T21:54:00Z">
        <w:r w:rsidDel="003C2F9E">
          <w:delText xml:space="preserve">is </w:delText>
        </w:r>
      </w:del>
      <w:ins w:id="239" w:author="Aaron Heidel" w:date="2015-04-13T21:54:00Z">
        <w:r w:rsidR="003C2F9E">
          <w:t xml:space="preserve">are </w:t>
        </w:r>
      </w:ins>
      <w:r>
        <w:t xml:space="preserve">all over, and </w:t>
      </w:r>
      <w:del w:id="240" w:author="Aaron Heidel" w:date="2015-04-13T21:54:00Z">
        <w:r w:rsidDel="003C2F9E">
          <w:delText xml:space="preserve">the </w:delText>
        </w:r>
      </w:del>
      <w:ins w:id="241" w:author="Aaron Heidel" w:date="2015-04-13T21:54:00Z">
        <w:r w:rsidR="003C2F9E">
          <w:t xml:space="preserve">although </w:t>
        </w:r>
      </w:ins>
      <w:r>
        <w:t xml:space="preserve">technology can easily help us </w:t>
      </w:r>
      <w:del w:id="242" w:author="Aaron Heidel" w:date="2015-04-13T21:54:00Z">
        <w:r w:rsidDel="003C2F9E">
          <w:delText xml:space="preserve">with the </w:delText>
        </w:r>
      </w:del>
      <w:ins w:id="243" w:author="Aaron Heidel" w:date="2015-04-13T21:54:00Z">
        <w:r w:rsidR="003C2F9E">
          <w:t xml:space="preserve">to calculate </w:t>
        </w:r>
      </w:ins>
      <w:r>
        <w:t>information</w:t>
      </w:r>
      <w:ins w:id="244" w:author="Aaron Heidel" w:date="2015-04-13T21:54:00Z">
        <w:r w:rsidR="003C2F9E">
          <w:t>,</w:t>
        </w:r>
      </w:ins>
      <w:r>
        <w:t xml:space="preserve"> </w:t>
      </w:r>
      <w:del w:id="245" w:author="Aaron Heidel" w:date="2015-04-13T21:54:00Z">
        <w:r w:rsidDel="003C2F9E">
          <w:delText xml:space="preserve">calculation but </w:delText>
        </w:r>
      </w:del>
      <w:ins w:id="246" w:author="Aaron Heidel" w:date="2015-04-13T21:54:00Z">
        <w:r w:rsidR="003C2F9E">
          <w:t xml:space="preserve">it </w:t>
        </w:r>
      </w:ins>
      <w:r>
        <w:t xml:space="preserve">can also easily </w:t>
      </w:r>
      <w:ins w:id="247" w:author="Aaron Heidel" w:date="2015-04-13T21:54:00Z">
        <w:r w:rsidR="003C2F9E">
          <w:t xml:space="preserve">be used to </w:t>
        </w:r>
      </w:ins>
      <w:r>
        <w:t xml:space="preserve">track </w:t>
      </w:r>
      <w:ins w:id="248" w:author="Aaron Heidel" w:date="2015-04-13T21:55:00Z">
        <w:r w:rsidR="003C2F9E">
          <w:t xml:space="preserve">each person’s </w:t>
        </w:r>
      </w:ins>
      <w:del w:id="249" w:author="Aaron Heidel" w:date="2015-04-13T21:54:00Z">
        <w:r w:rsidDel="003C2F9E">
          <w:delText xml:space="preserve">everyone’s </w:delText>
        </w:r>
      </w:del>
      <w:r>
        <w:t xml:space="preserve">behavior and </w:t>
      </w:r>
      <w:ins w:id="250" w:author="Aaron Heidel" w:date="2015-04-13T21:55:00Z">
        <w:r w:rsidR="003C2F9E">
          <w:t xml:space="preserve">record </w:t>
        </w:r>
      </w:ins>
      <w:r>
        <w:t xml:space="preserve">what he or she </w:t>
      </w:r>
      <w:del w:id="251" w:author="Aaron Heidel" w:date="2015-04-13T21:55:00Z">
        <w:r w:rsidDel="003C2F9E">
          <w:delText xml:space="preserve">have </w:delText>
        </w:r>
      </w:del>
      <w:ins w:id="252" w:author="Aaron Heidel" w:date="2015-04-13T21:55:00Z">
        <w:r w:rsidR="003C2F9E">
          <w:t xml:space="preserve">has </w:t>
        </w:r>
      </w:ins>
      <w:r>
        <w:t xml:space="preserve">done, </w:t>
      </w:r>
      <w:del w:id="253" w:author="Aaron Heidel" w:date="2015-04-13T21:55:00Z">
        <w:r w:rsidDel="003C2F9E">
          <w:delText xml:space="preserve">like </w:delText>
        </w:r>
      </w:del>
      <w:ins w:id="254" w:author="Aaron Heidel" w:date="2015-04-13T21:55:00Z">
        <w:r w:rsidR="003C2F9E">
          <w:t xml:space="preserve">just as if they were </w:t>
        </w:r>
      </w:ins>
      <w:r>
        <w:t xml:space="preserve">being supervised by someone. The privacy issue is important in this case. And the </w:t>
      </w:r>
      <w:commentRangeStart w:id="255"/>
      <w:r>
        <w:t>IoT</w:t>
      </w:r>
      <w:commentRangeEnd w:id="255"/>
      <w:r w:rsidR="003C2F9E">
        <w:rPr>
          <w:rStyle w:val="a3"/>
        </w:rPr>
        <w:commentReference w:id="255"/>
      </w:r>
      <w:r>
        <w:t xml:space="preserve"> is indeed one way to collect so many data all around.</w:t>
      </w:r>
    </w:p>
    <w:p w:rsidR="0051030D" w:rsidRDefault="0051030D" w:rsidP="0051030D"/>
    <w:p w:rsidR="000076AE" w:rsidRPr="0051030D" w:rsidRDefault="0051030D" w:rsidP="0051030D">
      <w:r>
        <w:t xml:space="preserve">We </w:t>
      </w:r>
      <w:del w:id="256" w:author="Aaron Heidel" w:date="2015-04-13T21:56:00Z">
        <w:r w:rsidDel="003C2F9E">
          <w:delText xml:space="preserve">have </w:delText>
        </w:r>
      </w:del>
      <w:ins w:id="257" w:author="Aaron Heidel" w:date="2015-04-13T21:56:00Z">
        <w:r w:rsidR="003C2F9E">
          <w:t xml:space="preserve">disagreed about </w:t>
        </w:r>
      </w:ins>
      <w:del w:id="258" w:author="Aaron Heidel" w:date="2015-04-13T21:56:00Z">
        <w:r w:rsidDel="003C2F9E">
          <w:delText xml:space="preserve">a clash in </w:delText>
        </w:r>
      </w:del>
      <w:r>
        <w:t xml:space="preserve">whether </w:t>
      </w:r>
      <w:del w:id="259" w:author="Aaron Heidel" w:date="2015-04-13T21:56:00Z">
        <w:r w:rsidDel="003C2F9E">
          <w:delText xml:space="preserve">the </w:delText>
        </w:r>
      </w:del>
      <w:r>
        <w:t xml:space="preserve">robots will surpass </w:t>
      </w:r>
      <w:del w:id="260" w:author="Aaron Heidel" w:date="2015-04-13T21:56:00Z">
        <w:r w:rsidDel="003C2F9E">
          <w:delText xml:space="preserve">the </w:delText>
        </w:r>
      </w:del>
      <w:ins w:id="261" w:author="Aaron Heidel" w:date="2015-04-13T21:56:00Z">
        <w:r w:rsidR="003C2F9E">
          <w:t xml:space="preserve">humans in </w:t>
        </w:r>
      </w:ins>
      <w:r>
        <w:t>wisdom</w:t>
      </w:r>
      <w:del w:id="262" w:author="Aaron Heidel" w:date="2015-04-13T21:56:00Z">
        <w:r w:rsidDel="003C2F9E">
          <w:delText xml:space="preserve"> of human</w:delText>
        </w:r>
      </w:del>
      <w:r>
        <w:t xml:space="preserve">. Artificial intelligence has long been a great issue in </w:t>
      </w:r>
      <w:del w:id="263" w:author="Aaron Heidel" w:date="2015-04-13T21:56:00Z">
        <w:r w:rsidDel="003C2F9E">
          <w:delText xml:space="preserve">the </w:delText>
        </w:r>
      </w:del>
      <w:r>
        <w:t>Hollywood movies. We all think that machines can only feedback what we have already typed or programmed</w:t>
      </w:r>
      <w:del w:id="264" w:author="Aaron Heidel" w:date="2015-04-13T21:57:00Z">
        <w:r w:rsidDel="003C2F9E">
          <w:delText xml:space="preserve"> and </w:delText>
        </w:r>
      </w:del>
      <w:ins w:id="265" w:author="Aaron Heidel" w:date="2015-04-13T21:57:00Z">
        <w:r w:rsidR="003C2F9E">
          <w:t xml:space="preserve">, and that </w:t>
        </w:r>
      </w:ins>
      <w:del w:id="266" w:author="Aaron Heidel" w:date="2015-04-13T21:57:00Z">
        <w:r w:rsidDel="003C2F9E">
          <w:delText xml:space="preserve">the </w:delText>
        </w:r>
      </w:del>
      <w:ins w:id="267" w:author="Aaron Heidel" w:date="2015-04-13T21:57:00Z">
        <w:r w:rsidR="003C2F9E">
          <w:t xml:space="preserve">a </w:t>
        </w:r>
      </w:ins>
      <w:del w:id="268" w:author="Aaron Heidel" w:date="2015-04-13T21:57:00Z">
        <w:r w:rsidDel="003C2F9E">
          <w:delText xml:space="preserve">creation </w:delText>
        </w:r>
      </w:del>
      <w:ins w:id="269" w:author="Aaron Heidel" w:date="2015-04-13T21:57:00Z">
        <w:r w:rsidR="003C2F9E">
          <w:t xml:space="preserve">creation </w:t>
        </w:r>
      </w:ins>
      <w:del w:id="270" w:author="Aaron Heidel" w:date="2015-04-13T21:57:00Z">
        <w:r w:rsidDel="003C2F9E">
          <w:delText xml:space="preserve">would </w:delText>
        </w:r>
      </w:del>
      <w:ins w:id="271" w:author="Aaron Heidel" w:date="2015-04-13T21:57:00Z">
        <w:r w:rsidR="003C2F9E">
          <w:t xml:space="preserve">could </w:t>
        </w:r>
      </w:ins>
      <w:r>
        <w:t xml:space="preserve">never surpass the wisdom of its creator. But, what if </w:t>
      </w:r>
      <w:del w:id="272" w:author="Aaron Heidel" w:date="2015-04-13T21:58:00Z">
        <w:r w:rsidDel="003C2F9E">
          <w:delText xml:space="preserve">the </w:delText>
        </w:r>
      </w:del>
      <w:ins w:id="273" w:author="Aaron Heidel" w:date="2015-04-13T21:58:00Z">
        <w:r w:rsidR="003C2F9E">
          <w:t xml:space="preserve">that </w:t>
        </w:r>
      </w:ins>
      <w:r>
        <w:t xml:space="preserve">statement </w:t>
      </w:r>
      <w:del w:id="274" w:author="Aaron Heidel" w:date="2015-04-13T21:58:00Z">
        <w:r w:rsidDel="003C2F9E">
          <w:delText xml:space="preserve">is </w:delText>
        </w:r>
      </w:del>
      <w:ins w:id="275" w:author="Aaron Heidel" w:date="2015-04-13T21:58:00Z">
        <w:r w:rsidR="003C2F9E">
          <w:t xml:space="preserve">were </w:t>
        </w:r>
      </w:ins>
      <w:r>
        <w:t xml:space="preserve">not correct? </w:t>
      </w:r>
      <w:ins w:id="276" w:author="Aaron Heidel" w:date="2015-04-13T21:58:00Z">
        <w:r w:rsidR="003C2F9E">
          <w:t>What i</w:t>
        </w:r>
      </w:ins>
      <w:del w:id="277" w:author="Aaron Heidel" w:date="2015-04-13T21:58:00Z">
        <w:r w:rsidDel="003C2F9E">
          <w:delText>I</w:delText>
        </w:r>
      </w:del>
      <w:r>
        <w:t xml:space="preserve">f one day the machine </w:t>
      </w:r>
      <w:del w:id="278" w:author="Aaron Heidel" w:date="2015-04-13T21:58:00Z">
        <w:r w:rsidDel="003C2F9E">
          <w:delText xml:space="preserve">could have </w:delText>
        </w:r>
      </w:del>
      <w:ins w:id="279" w:author="Aaron Heidel" w:date="2015-04-13T21:58:00Z">
        <w:r w:rsidR="003C2F9E">
          <w:t xml:space="preserve">had </w:t>
        </w:r>
      </w:ins>
      <w:r>
        <w:t xml:space="preserve">its own mind and </w:t>
      </w:r>
      <w:del w:id="280" w:author="Aaron Heidel" w:date="2015-04-13T21:58:00Z">
        <w:r w:rsidDel="003C2F9E">
          <w:delText xml:space="preserve">it </w:delText>
        </w:r>
      </w:del>
      <w:r>
        <w:t>could create idea</w:t>
      </w:r>
      <w:ins w:id="281" w:author="Aaron Heidel" w:date="2015-04-13T21:58:00Z">
        <w:r w:rsidR="003C2F9E">
          <w:t>s by</w:t>
        </w:r>
      </w:ins>
      <w:r>
        <w:t xml:space="preserve"> itself instead of only responding to </w:t>
      </w:r>
      <w:del w:id="282" w:author="Aaron Heidel" w:date="2015-04-13T21:59:00Z">
        <w:r w:rsidDel="003C2F9E">
          <w:delText xml:space="preserve">the </w:delText>
        </w:r>
      </w:del>
      <w:r>
        <w:t>input</w:t>
      </w:r>
      <w:del w:id="283" w:author="Aaron Heidel" w:date="2015-04-13T21:59:00Z">
        <w:r w:rsidDel="003C2F9E">
          <w:delText>s</w:delText>
        </w:r>
      </w:del>
      <w:r>
        <w:t xml:space="preserve"> or </w:t>
      </w:r>
      <w:del w:id="284" w:author="Aaron Heidel" w:date="2015-04-13T22:00:00Z">
        <w:r w:rsidDel="003C2F9E">
          <w:delText>stimulations</w:delText>
        </w:r>
      </w:del>
      <w:ins w:id="285" w:author="Aaron Heidel" w:date="2015-04-13T22:00:00Z">
        <w:r w:rsidR="003C2F9E">
          <w:t>stimulation?</w:t>
        </w:r>
      </w:ins>
      <w:del w:id="286" w:author="Aaron Heidel" w:date="2015-04-13T22:00:00Z">
        <w:r w:rsidDel="003C2F9E">
          <w:delText>.</w:delText>
        </w:r>
      </w:del>
      <w:r>
        <w:t xml:space="preserve"> </w:t>
      </w:r>
      <w:del w:id="287" w:author="Aaron Heidel" w:date="2015-04-13T22:00:00Z">
        <w:r w:rsidDel="003C2F9E">
          <w:delText xml:space="preserve">The </w:delText>
        </w:r>
      </w:del>
      <w:ins w:id="288" w:author="Aaron Heidel" w:date="2015-04-13T22:00:00Z">
        <w:r w:rsidR="003C2F9E">
          <w:t xml:space="preserve">It would then </w:t>
        </w:r>
      </w:ins>
      <w:del w:id="289" w:author="Aaron Heidel" w:date="2015-04-13T22:00:00Z">
        <w:r w:rsidDel="003C2F9E">
          <w:delText xml:space="preserve">machine could </w:delText>
        </w:r>
      </w:del>
      <w:ins w:id="290" w:author="Aaron Heidel" w:date="2015-04-13T22:00:00Z">
        <w:r w:rsidR="003C2F9E">
          <w:t xml:space="preserve">be able to </w:t>
        </w:r>
      </w:ins>
      <w:r>
        <w:t xml:space="preserve">create </w:t>
      </w:r>
      <w:del w:id="291" w:author="Aaron Heidel" w:date="2015-04-13T22:00:00Z">
        <w:r w:rsidDel="003C2F9E">
          <w:delText xml:space="preserve">things </w:delText>
        </w:r>
      </w:del>
      <w:ins w:id="292" w:author="Aaron Heidel" w:date="2015-04-13T22:00:00Z">
        <w:r w:rsidR="003C2F9E">
          <w:t xml:space="preserve">something </w:t>
        </w:r>
      </w:ins>
      <w:r>
        <w:t>from nothing. What should we do</w:t>
      </w:r>
      <w:ins w:id="293" w:author="Aaron Heidel" w:date="2015-04-13T22:00:00Z">
        <w:r w:rsidR="003C2F9E">
          <w:t xml:space="preserve"> in this case</w:t>
        </w:r>
      </w:ins>
      <w:r>
        <w:t xml:space="preserve">? Should we </w:t>
      </w:r>
      <w:r>
        <w:lastRenderedPageBreak/>
        <w:t xml:space="preserve">embrace and admire its intelligence or should we fight </w:t>
      </w:r>
      <w:del w:id="294" w:author="Aaron Heidel" w:date="2015-04-13T22:00:00Z">
        <w:r w:rsidDel="003C2F9E">
          <w:delText xml:space="preserve">for </w:delText>
        </w:r>
      </w:del>
      <w:ins w:id="295" w:author="Aaron Heidel" w:date="2015-04-13T22:00:00Z">
        <w:r w:rsidR="003C2F9E">
          <w:t>against this</w:t>
        </w:r>
      </w:ins>
      <w:del w:id="296" w:author="Aaron Heidel" w:date="2015-04-13T22:00:00Z">
        <w:r w:rsidDel="003C2F9E">
          <w:delText>it</w:delText>
        </w:r>
      </w:del>
      <w:r>
        <w:t xml:space="preserve"> </w:t>
      </w:r>
      <w:del w:id="297" w:author="Aaron Heidel" w:date="2015-04-13T22:00:00Z">
        <w:r w:rsidDel="003C2F9E">
          <w:delText xml:space="preserve">and </w:delText>
        </w:r>
      </w:del>
      <w:ins w:id="298" w:author="Aaron Heidel" w:date="2015-04-13T22:00:00Z">
        <w:r w:rsidR="003C2F9E">
          <w:t xml:space="preserve">to </w:t>
        </w:r>
      </w:ins>
      <w:r>
        <w:t>prevent this from happening? This is like a sci</w:t>
      </w:r>
      <w:ins w:id="299" w:author="Aaron Heidel" w:date="2015-04-13T22:00:00Z">
        <w:r w:rsidR="003C2F9E">
          <w:t xml:space="preserve">ence </w:t>
        </w:r>
      </w:ins>
      <w:del w:id="300" w:author="Aaron Heidel" w:date="2015-04-13T22:00:00Z">
        <w:r w:rsidDel="003C2F9E">
          <w:delText>-</w:delText>
        </w:r>
      </w:del>
      <w:r>
        <w:t>fi</w:t>
      </w:r>
      <w:ins w:id="301" w:author="Aaron Heidel" w:date="2015-04-13T22:00:00Z">
        <w:r w:rsidR="003C2F9E">
          <w:t>ction</w:t>
        </w:r>
      </w:ins>
      <w:r>
        <w:t xml:space="preserve"> movie</w:t>
      </w:r>
      <w:del w:id="302" w:author="Aaron Heidel" w:date="2015-04-13T22:00:00Z">
        <w:r w:rsidDel="003C2F9E">
          <w:delText xml:space="preserve">. </w:delText>
        </w:r>
      </w:del>
      <w:ins w:id="303" w:author="Aaron Heidel" w:date="2015-04-13T22:00:00Z">
        <w:r w:rsidR="003C2F9E">
          <w:t xml:space="preserve">, </w:t>
        </w:r>
      </w:ins>
      <w:del w:id="304" w:author="Aaron Heidel" w:date="2015-04-13T22:00:00Z">
        <w:r w:rsidDel="003C2F9E">
          <w:delText xml:space="preserve">But </w:delText>
        </w:r>
      </w:del>
      <w:ins w:id="305" w:author="Aaron Heidel" w:date="2015-04-13T22:00:00Z">
        <w:r w:rsidR="003C2F9E">
          <w:t xml:space="preserve">but </w:t>
        </w:r>
      </w:ins>
      <w:r>
        <w:t xml:space="preserve">it is a good question. And how about </w:t>
      </w:r>
      <w:del w:id="306" w:author="Aaron Heidel" w:date="2015-04-13T22:01:00Z">
        <w:r w:rsidDel="003C2F9E">
          <w:delText xml:space="preserve">the </w:delText>
        </w:r>
      </w:del>
      <w:r>
        <w:t>clone</w:t>
      </w:r>
      <w:ins w:id="307" w:author="Aaron Heidel" w:date="2015-04-13T22:01:00Z">
        <w:r w:rsidR="003C2F9E">
          <w:t>d</w:t>
        </w:r>
      </w:ins>
      <w:r>
        <w:t xml:space="preserve"> people? Should we embrace their humanity</w:t>
      </w:r>
      <w:ins w:id="308" w:author="Aaron Heidel" w:date="2015-04-13T22:01:00Z">
        <w:r w:rsidR="003C2F9E">
          <w:t>,</w:t>
        </w:r>
      </w:ins>
      <w:r>
        <w:t xml:space="preserve"> or should we simply ignore the question? </w:t>
      </w:r>
      <w:ins w:id="309" w:author="Aaron Heidel" w:date="2015-04-13T22:01:00Z">
        <w:r w:rsidR="003C2F9E">
          <w:t>As technology progresses, t</w:t>
        </w:r>
      </w:ins>
      <w:del w:id="310" w:author="Aaron Heidel" w:date="2015-04-13T22:01:00Z">
        <w:r w:rsidDel="003C2F9E">
          <w:delText>T</w:delText>
        </w:r>
      </w:del>
      <w:r>
        <w:t xml:space="preserve">here </w:t>
      </w:r>
      <w:del w:id="311" w:author="Aaron Heidel" w:date="2015-04-13T22:01:00Z">
        <w:r w:rsidDel="003C2F9E">
          <w:delText xml:space="preserve">are </w:delText>
        </w:r>
      </w:del>
      <w:ins w:id="312" w:author="Aaron Heidel" w:date="2015-04-13T22:01:00Z">
        <w:r w:rsidR="003C2F9E">
          <w:t xml:space="preserve">will be </w:t>
        </w:r>
      </w:ins>
      <w:r>
        <w:t>many debat</w:t>
      </w:r>
      <w:del w:id="313" w:author="Aaron Heidel" w:date="2015-04-13T22:01:00Z">
        <w:r w:rsidDel="003C2F9E">
          <w:delText>able issu</w:delText>
        </w:r>
      </w:del>
      <w:r>
        <w:t xml:space="preserve">es about </w:t>
      </w:r>
      <w:del w:id="314" w:author="Aaron Heidel" w:date="2015-04-13T22:01:00Z">
        <w:r w:rsidDel="003C2F9E">
          <w:delText xml:space="preserve">the </w:delText>
        </w:r>
      </w:del>
      <w:r>
        <w:t>genetic engineering</w:t>
      </w:r>
      <w:del w:id="315" w:author="Aaron Heidel" w:date="2015-04-13T22:01:00Z">
        <w:r w:rsidDel="003C2F9E">
          <w:delText xml:space="preserve"> as the technology progress</w:delText>
        </w:r>
      </w:del>
      <w:r>
        <w:t xml:space="preserve">. It’s a hard question, but it’s a question we </w:t>
      </w:r>
      <w:del w:id="316" w:author="Aaron Heidel" w:date="2015-04-13T22:01:00Z">
        <w:r w:rsidDel="003C2F9E">
          <w:delText xml:space="preserve">should </w:delText>
        </w:r>
      </w:del>
      <w:ins w:id="317" w:author="Aaron Heidel" w:date="2015-04-13T22:01:00Z">
        <w:r w:rsidR="003C2F9E">
          <w:t xml:space="preserve">must </w:t>
        </w:r>
      </w:ins>
      <w:r>
        <w:t>face.</w:t>
      </w:r>
    </w:p>
    <w:sectPr w:rsidR="000076AE" w:rsidRPr="0051030D" w:rsidSect="000415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1" w:author="Aaron Heidel" w:date="2015-04-13T21:44:00Z" w:initials="AMH">
    <w:p w:rsidR="0097735A" w:rsidRDefault="0097735A">
      <w:pPr>
        <w:pStyle w:val="a4"/>
      </w:pPr>
      <w:r>
        <w:rPr>
          <w:rStyle w:val="a3"/>
        </w:rPr>
        <w:annotationRef/>
      </w:r>
      <w:r>
        <w:t>Vague: not sure what this means.</w:t>
      </w:r>
    </w:p>
  </w:comment>
  <w:comment w:id="255" w:author="Aaron Heidel" w:date="2015-04-13T21:56:00Z" w:initials="AMH">
    <w:p w:rsidR="003C2F9E" w:rsidRDefault="003C2F9E">
      <w:pPr>
        <w:pStyle w:val="a4"/>
      </w:pPr>
      <w:r>
        <w:rPr>
          <w:rStyle w:val="a3"/>
        </w:rPr>
        <w:annotationRef/>
      </w:r>
      <w:r>
        <w:t>What is this?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874"/>
    <w:multiLevelType w:val="multilevel"/>
    <w:tmpl w:val="B7C4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0D"/>
    <w:rsid w:val="000076AE"/>
    <w:rsid w:val="000415B4"/>
    <w:rsid w:val="003C2F9E"/>
    <w:rsid w:val="004869E4"/>
    <w:rsid w:val="004B6089"/>
    <w:rsid w:val="0051030D"/>
    <w:rsid w:val="0097735A"/>
    <w:rsid w:val="009A4361"/>
    <w:rsid w:val="00B11E12"/>
    <w:rsid w:val="00DA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1030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03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1030D"/>
    <w:rPr>
      <w:rFonts w:ascii="細明體" w:eastAsia="細明體" w:hAnsi="細明體" w:cs="細明體"/>
      <w:kern w:val="0"/>
      <w:szCs w:val="24"/>
    </w:rPr>
  </w:style>
  <w:style w:type="character" w:styleId="a3">
    <w:name w:val="annotation reference"/>
    <w:basedOn w:val="a0"/>
    <w:uiPriority w:val="99"/>
    <w:semiHidden/>
    <w:unhideWhenUsed/>
    <w:rsid w:val="0097735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7735A"/>
    <w:rPr>
      <w:sz w:val="20"/>
      <w:szCs w:val="20"/>
    </w:rPr>
  </w:style>
  <w:style w:type="character" w:customStyle="1" w:styleId="a5">
    <w:name w:val="註解文字 字元"/>
    <w:basedOn w:val="a0"/>
    <w:link w:val="a4"/>
    <w:uiPriority w:val="99"/>
    <w:semiHidden/>
    <w:rsid w:val="0097735A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7735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97735A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7735A"/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uiPriority w:val="99"/>
    <w:semiHidden/>
    <w:rsid w:val="00977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1030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03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1030D"/>
    <w:rPr>
      <w:rFonts w:ascii="細明體" w:eastAsia="細明體" w:hAnsi="細明體" w:cs="細明體"/>
      <w:kern w:val="0"/>
      <w:szCs w:val="24"/>
    </w:rPr>
  </w:style>
  <w:style w:type="character" w:styleId="a3">
    <w:name w:val="annotation reference"/>
    <w:basedOn w:val="a0"/>
    <w:uiPriority w:val="99"/>
    <w:semiHidden/>
    <w:unhideWhenUsed/>
    <w:rsid w:val="0097735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7735A"/>
    <w:rPr>
      <w:sz w:val="20"/>
      <w:szCs w:val="20"/>
    </w:rPr>
  </w:style>
  <w:style w:type="character" w:customStyle="1" w:styleId="a5">
    <w:name w:val="註解文字 字元"/>
    <w:basedOn w:val="a0"/>
    <w:link w:val="a4"/>
    <w:uiPriority w:val="99"/>
    <w:semiHidden/>
    <w:rsid w:val="0097735A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7735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97735A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7735A"/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0"/>
    <w:link w:val="a8"/>
    <w:uiPriority w:val="99"/>
    <w:semiHidden/>
    <w:rsid w:val="00977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nanchen</dc:creator>
  <cp:lastModifiedBy>nanchen</cp:lastModifiedBy>
  <cp:revision>2</cp:revision>
  <dcterms:created xsi:type="dcterms:W3CDTF">2015-04-25T13:35:00Z</dcterms:created>
  <dcterms:modified xsi:type="dcterms:W3CDTF">2015-04-25T13:35:00Z</dcterms:modified>
</cp:coreProperties>
</file>