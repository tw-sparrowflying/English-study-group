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53" w:rsidRPr="00D415ED" w:rsidRDefault="00D415ED" w:rsidP="00D415E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1.</w:t>
      </w:r>
      <w:r w:rsidR="00245F81" w:rsidRPr="00D415ED">
        <w:t>Talk about an important national holiday in your home country. Describe it and explain why it is important.</w:t>
      </w:r>
      <w:r w:rsidR="00245F81" w:rsidRPr="00D415ED">
        <w:rPr>
          <w:rFonts w:hint="eastAsia"/>
        </w:rPr>
        <w:t xml:space="preserve"> </w:t>
      </w:r>
    </w:p>
    <w:p w:rsidR="00245F81" w:rsidRDefault="00245F81" w:rsidP="00D415ED">
      <w:pPr>
        <w:rPr>
          <w:rFonts w:hint="eastAsia"/>
        </w:rPr>
      </w:pPr>
    </w:p>
    <w:p w:rsidR="009B24A0" w:rsidRDefault="00B048D5" w:rsidP="00D415ED">
      <w:pPr>
        <w:rPr>
          <w:rFonts w:hint="eastAsia"/>
        </w:rPr>
      </w:pPr>
      <w:r>
        <w:rPr>
          <w:rFonts w:hint="eastAsia"/>
        </w:rPr>
        <w:t xml:space="preserve">Chinese </w:t>
      </w:r>
      <w:del w:id="1" w:author="Aaron Heidel" w:date="2015-04-27T06:20:00Z">
        <w:r w:rsidDel="001B2DF4">
          <w:rPr>
            <w:rFonts w:hint="eastAsia"/>
          </w:rPr>
          <w:delText xml:space="preserve">new </w:delText>
        </w:r>
      </w:del>
      <w:ins w:id="2" w:author="Aaron Heidel" w:date="2015-04-27T06:20:00Z">
        <w:r w:rsidR="001B2DF4">
          <w:t>N</w:t>
        </w:r>
        <w:r w:rsidR="001B2DF4">
          <w:rPr>
            <w:rFonts w:hint="eastAsia"/>
          </w:rPr>
          <w:t xml:space="preserve">ew </w:t>
        </w:r>
      </w:ins>
      <w:del w:id="3" w:author="Aaron Heidel" w:date="2015-04-27T06:20:00Z">
        <w:r w:rsidDel="001B2DF4">
          <w:rPr>
            <w:rFonts w:hint="eastAsia"/>
          </w:rPr>
          <w:delText xml:space="preserve">year </w:delText>
        </w:r>
      </w:del>
      <w:ins w:id="4" w:author="Aaron Heidel" w:date="2015-04-27T06:20:00Z">
        <w:r w:rsidR="001B2DF4">
          <w:t>Y</w:t>
        </w:r>
        <w:r w:rsidR="001B2DF4">
          <w:rPr>
            <w:rFonts w:hint="eastAsia"/>
          </w:rPr>
          <w:t xml:space="preserve">ear </w:t>
        </w:r>
      </w:ins>
      <w:r>
        <w:rPr>
          <w:rFonts w:hint="eastAsia"/>
        </w:rPr>
        <w:t xml:space="preserve">is the most important national holiday </w:t>
      </w:r>
      <w:r w:rsidR="009B24A0">
        <w:rPr>
          <w:rFonts w:hint="eastAsia"/>
        </w:rPr>
        <w:t xml:space="preserve">in my home country. It is the time for </w:t>
      </w:r>
      <w:ins w:id="5" w:author="Aaron Heidel" w:date="2015-04-27T06:21:00Z">
        <w:r w:rsidR="001B2DF4">
          <w:t xml:space="preserve">the </w:t>
        </w:r>
      </w:ins>
      <w:r w:rsidR="009B24A0">
        <w:rPr>
          <w:rFonts w:hint="eastAsia"/>
        </w:rPr>
        <w:t xml:space="preserve">family to </w:t>
      </w:r>
      <w:del w:id="6" w:author="Aaron Heidel" w:date="2015-04-27T06:21:00Z">
        <w:r w:rsidR="009B24A0" w:rsidDel="001B2DF4">
          <w:rPr>
            <w:rFonts w:hint="eastAsia"/>
          </w:rPr>
          <w:delText>reunion</w:delText>
        </w:r>
      </w:del>
      <w:ins w:id="7" w:author="Aaron Heidel" w:date="2015-04-27T06:24:00Z">
        <w:r w:rsidR="001B2DF4">
          <w:t xml:space="preserve">come </w:t>
        </w:r>
      </w:ins>
      <w:ins w:id="8" w:author="Aaron Heidel" w:date="2015-04-27T06:21:00Z">
        <w:r w:rsidR="001B2DF4">
          <w:t>together</w:t>
        </w:r>
      </w:ins>
      <w:del w:id="9" w:author="Aaron Heidel" w:date="2015-04-27T06:21:00Z">
        <w:r w:rsidR="009B24A0" w:rsidDel="001B2DF4">
          <w:rPr>
            <w:rFonts w:hint="eastAsia"/>
          </w:rPr>
          <w:delText>,</w:delText>
        </w:r>
      </w:del>
      <w:r w:rsidR="009B24A0">
        <w:rPr>
          <w:rFonts w:hint="eastAsia"/>
        </w:rPr>
        <w:t xml:space="preserve"> and to take a break from their work. Families gather to have dinner in a round circle</w:t>
      </w:r>
      <w:del w:id="10" w:author="Aaron Heidel" w:date="2015-04-27T06:48:00Z">
        <w:r w:rsidR="009B24A0" w:rsidDel="00066E7E">
          <w:rPr>
            <w:rFonts w:hint="eastAsia"/>
          </w:rPr>
          <w:delText xml:space="preserve">. </w:delText>
        </w:r>
      </w:del>
      <w:ins w:id="11" w:author="Aaron Heidel" w:date="2015-04-27T06:48:00Z">
        <w:r w:rsidR="00066E7E">
          <w:t>,</w:t>
        </w:r>
        <w:r w:rsidR="00066E7E">
          <w:rPr>
            <w:rFonts w:hint="eastAsia"/>
          </w:rPr>
          <w:t xml:space="preserve"> </w:t>
        </w:r>
        <w:r w:rsidR="00066E7E">
          <w:t xml:space="preserve">and </w:t>
        </w:r>
      </w:ins>
      <w:del w:id="12" w:author="Aaron Heidel" w:date="2015-04-27T06:48:00Z">
        <w:r w:rsidR="009B24A0" w:rsidDel="00066E7E">
          <w:rPr>
            <w:rFonts w:hint="eastAsia"/>
          </w:rPr>
          <w:delText xml:space="preserve">People </w:delText>
        </w:r>
      </w:del>
      <w:ins w:id="13" w:author="Aaron Heidel" w:date="2015-04-27T06:48:00Z">
        <w:r w:rsidR="00066E7E">
          <w:t>p</w:t>
        </w:r>
        <w:r w:rsidR="00066E7E">
          <w:rPr>
            <w:rFonts w:hint="eastAsia"/>
          </w:rPr>
          <w:t xml:space="preserve">eople </w:t>
        </w:r>
      </w:ins>
      <w:r w:rsidR="009B24A0">
        <w:rPr>
          <w:rFonts w:hint="eastAsia"/>
        </w:rPr>
        <w:t xml:space="preserve">say kind and good </w:t>
      </w:r>
      <w:del w:id="14" w:author="Aaron Heidel" w:date="2015-04-27T06:21:00Z">
        <w:r w:rsidR="009B24A0" w:rsidDel="001B2DF4">
          <w:rPr>
            <w:rFonts w:hint="eastAsia"/>
          </w:rPr>
          <w:delText xml:space="preserve">work </w:delText>
        </w:r>
      </w:del>
      <w:ins w:id="15" w:author="Aaron Heidel" w:date="2015-04-27T06:21:00Z">
        <w:r w:rsidR="001B2DF4">
          <w:t>things</w:t>
        </w:r>
        <w:r w:rsidR="001B2DF4">
          <w:rPr>
            <w:rFonts w:hint="eastAsia"/>
          </w:rPr>
          <w:t xml:space="preserve"> </w:t>
        </w:r>
      </w:ins>
      <w:r w:rsidR="009B24A0">
        <w:rPr>
          <w:rFonts w:hint="eastAsia"/>
        </w:rPr>
        <w:t>to each other. Children get re</w:t>
      </w:r>
      <w:del w:id="16" w:author="Aaron Heidel" w:date="2015-04-27T06:22:00Z">
        <w:r w:rsidR="009B24A0" w:rsidDel="001B2DF4">
          <w:rPr>
            <w:rFonts w:hint="eastAsia"/>
          </w:rPr>
          <w:delText>a</w:delText>
        </w:r>
      </w:del>
      <w:r w:rsidR="009B24A0">
        <w:rPr>
          <w:rFonts w:hint="eastAsia"/>
        </w:rPr>
        <w:t xml:space="preserve">d </w:t>
      </w:r>
      <w:r w:rsidR="009B24A0">
        <w:t>envelope</w:t>
      </w:r>
      <w:ins w:id="17" w:author="Aaron Heidel" w:date="2015-04-27T06:22:00Z">
        <w:r w:rsidR="001B2DF4">
          <w:t>s</w:t>
        </w:r>
      </w:ins>
      <w:r w:rsidR="009B24A0">
        <w:rPr>
          <w:rFonts w:hint="eastAsia"/>
        </w:rPr>
        <w:t xml:space="preserve"> with money inside from the</w:t>
      </w:r>
      <w:ins w:id="18" w:author="Aaron Heidel" w:date="2015-04-27T06:22:00Z">
        <w:r w:rsidR="001B2DF4">
          <w:t>ir</w:t>
        </w:r>
      </w:ins>
      <w:r w:rsidR="009B24A0">
        <w:rPr>
          <w:rFonts w:hint="eastAsia"/>
        </w:rPr>
        <w:t xml:space="preserve"> elders</w:t>
      </w:r>
      <w:del w:id="19" w:author="Aaron Heidel" w:date="2015-04-27T06:22:00Z">
        <w:r w:rsidR="009B24A0" w:rsidDel="001B2DF4">
          <w:rPr>
            <w:rFonts w:hint="eastAsia"/>
          </w:rPr>
          <w:delText xml:space="preserve">, which </w:delText>
        </w:r>
      </w:del>
      <w:ins w:id="20" w:author="Aaron Heidel" w:date="2015-04-27T06:22:00Z">
        <w:r w:rsidR="001B2DF4">
          <w:t xml:space="preserve">; this </w:t>
        </w:r>
      </w:ins>
      <w:del w:id="21" w:author="Aaron Heidel" w:date="2015-04-27T06:22:00Z">
        <w:r w:rsidR="009B24A0" w:rsidDel="001B2DF4">
          <w:rPr>
            <w:rFonts w:hint="eastAsia"/>
          </w:rPr>
          <w:delText xml:space="preserve">means to </w:delText>
        </w:r>
      </w:del>
      <w:ins w:id="22" w:author="Aaron Heidel" w:date="2015-04-27T06:22:00Z">
        <w:r w:rsidR="001B2DF4">
          <w:t xml:space="preserve">is </w:t>
        </w:r>
      </w:ins>
      <w:ins w:id="23" w:author="Aaron Heidel" w:date="2015-04-27T06:23:00Z">
        <w:r w:rsidR="001B2DF4">
          <w:t xml:space="preserve">believed </w:t>
        </w:r>
      </w:ins>
      <w:ins w:id="24" w:author="Aaron Heidel" w:date="2015-04-27T06:22:00Z">
        <w:r w:rsidR="001B2DF4">
          <w:t xml:space="preserve">to </w:t>
        </w:r>
      </w:ins>
      <w:r w:rsidR="009B24A0">
        <w:rPr>
          <w:rFonts w:hint="eastAsia"/>
        </w:rPr>
        <w:t xml:space="preserve">bring them good luck. In brief, </w:t>
      </w:r>
      <w:r w:rsidR="009B24A0">
        <w:t>Chinese</w:t>
      </w:r>
      <w:r w:rsidR="009B24A0">
        <w:rPr>
          <w:rFonts w:hint="eastAsia"/>
        </w:rPr>
        <w:t xml:space="preserve"> </w:t>
      </w:r>
      <w:del w:id="25" w:author="Aaron Heidel" w:date="2015-04-27T06:23:00Z">
        <w:r w:rsidR="009B24A0" w:rsidDel="001B2DF4">
          <w:rPr>
            <w:rFonts w:hint="eastAsia"/>
          </w:rPr>
          <w:delText xml:space="preserve">new </w:delText>
        </w:r>
      </w:del>
      <w:ins w:id="26" w:author="Aaron Heidel" w:date="2015-04-27T06:23:00Z">
        <w:r w:rsidR="001B2DF4">
          <w:t>N</w:t>
        </w:r>
        <w:r w:rsidR="001B2DF4">
          <w:rPr>
            <w:rFonts w:hint="eastAsia"/>
          </w:rPr>
          <w:t xml:space="preserve">ew </w:t>
        </w:r>
      </w:ins>
      <w:del w:id="27" w:author="Aaron Heidel" w:date="2015-04-27T06:23:00Z">
        <w:r w:rsidR="009B24A0" w:rsidDel="001B2DF4">
          <w:rPr>
            <w:rFonts w:hint="eastAsia"/>
          </w:rPr>
          <w:delText xml:space="preserve">year </w:delText>
        </w:r>
      </w:del>
      <w:ins w:id="28" w:author="Aaron Heidel" w:date="2015-04-27T06:23:00Z">
        <w:r w:rsidR="001B2DF4">
          <w:t>Y</w:t>
        </w:r>
        <w:r w:rsidR="001B2DF4">
          <w:rPr>
            <w:rFonts w:hint="eastAsia"/>
          </w:rPr>
          <w:t xml:space="preserve">ear </w:t>
        </w:r>
      </w:ins>
      <w:r w:rsidR="009B24A0">
        <w:rPr>
          <w:rFonts w:hint="eastAsia"/>
        </w:rPr>
        <w:t xml:space="preserve">is a time for </w:t>
      </w:r>
      <w:del w:id="29" w:author="Aaron Heidel" w:date="2015-04-27T06:24:00Z">
        <w:r w:rsidR="009B24A0" w:rsidDel="001B2DF4">
          <w:rPr>
            <w:rFonts w:hint="eastAsia"/>
          </w:rPr>
          <w:delText xml:space="preserve">family </w:delText>
        </w:r>
      </w:del>
      <w:ins w:id="30" w:author="Aaron Heidel" w:date="2015-04-27T06:24:00Z">
        <w:r w:rsidR="001B2DF4">
          <w:rPr>
            <w:rFonts w:hint="eastAsia"/>
          </w:rPr>
          <w:t>famil</w:t>
        </w:r>
        <w:r w:rsidR="001B2DF4">
          <w:t>ies</w:t>
        </w:r>
        <w:r w:rsidR="001B2DF4">
          <w:rPr>
            <w:rFonts w:hint="eastAsia"/>
          </w:rPr>
          <w:t xml:space="preserve"> </w:t>
        </w:r>
      </w:ins>
      <w:r w:rsidR="009B24A0">
        <w:rPr>
          <w:rFonts w:hint="eastAsia"/>
        </w:rPr>
        <w:t xml:space="preserve">to </w:t>
      </w:r>
      <w:del w:id="31" w:author="Aaron Heidel" w:date="2015-04-27T06:23:00Z">
        <w:r w:rsidR="009B24A0" w:rsidDel="001B2DF4">
          <w:rPr>
            <w:rFonts w:hint="eastAsia"/>
          </w:rPr>
          <w:delText xml:space="preserve">reunion </w:delText>
        </w:r>
      </w:del>
      <w:ins w:id="32" w:author="Aaron Heidel" w:date="2015-04-27T06:24:00Z">
        <w:r w:rsidR="001B2DF4">
          <w:t xml:space="preserve">come </w:t>
        </w:r>
      </w:ins>
      <w:ins w:id="33" w:author="Aaron Heidel" w:date="2015-04-27T06:23:00Z">
        <w:r w:rsidR="001B2DF4">
          <w:t xml:space="preserve">together </w:t>
        </w:r>
      </w:ins>
      <w:r w:rsidR="009B24A0">
        <w:rPr>
          <w:rFonts w:hint="eastAsia"/>
        </w:rPr>
        <w:t xml:space="preserve">and </w:t>
      </w:r>
      <w:ins w:id="34" w:author="Aaron Heidel" w:date="2015-04-27T06:23:00Z">
        <w:r w:rsidR="001B2DF4">
          <w:t xml:space="preserve">for children </w:t>
        </w:r>
      </w:ins>
      <w:del w:id="35" w:author="Aaron Heidel" w:date="2015-04-27T06:23:00Z">
        <w:r w:rsidR="009B24A0" w:rsidDel="001B2DF4">
          <w:rPr>
            <w:rFonts w:hint="eastAsia"/>
          </w:rPr>
          <w:delText xml:space="preserve">meet </w:delText>
        </w:r>
      </w:del>
      <w:ins w:id="36" w:author="Aaron Heidel" w:date="2015-04-27T06:23:00Z">
        <w:r w:rsidR="001B2DF4">
          <w:t xml:space="preserve">to see </w:t>
        </w:r>
      </w:ins>
      <w:r w:rsidR="009B24A0">
        <w:rPr>
          <w:rFonts w:hint="eastAsia"/>
        </w:rPr>
        <w:t>their parents.</w:t>
      </w:r>
    </w:p>
    <w:p w:rsidR="00D415ED" w:rsidRPr="009B24A0" w:rsidRDefault="00D415ED" w:rsidP="00D415ED">
      <w:pPr>
        <w:rPr>
          <w:rFonts w:hint="eastAsia"/>
        </w:rPr>
      </w:pPr>
    </w:p>
    <w:p w:rsidR="00245F81" w:rsidRPr="00D415ED" w:rsidRDefault="00D415ED" w:rsidP="00D415ED">
      <w:pPr>
        <w:rPr>
          <w:rFonts w:hint="eastAsia"/>
        </w:rPr>
      </w:pPr>
      <w:r>
        <w:rPr>
          <w:rFonts w:hint="eastAsia"/>
        </w:rPr>
        <w:t>2.</w:t>
      </w:r>
      <w:r w:rsidR="00245F81" w:rsidRPr="00D415ED">
        <w:t>Talk about an event from the past that you would like to relive. Describe the original event and say why you would like to relive it.</w:t>
      </w:r>
    </w:p>
    <w:p w:rsidR="00245F81" w:rsidRDefault="00245F81" w:rsidP="00D415ED">
      <w:pPr>
        <w:rPr>
          <w:rFonts w:hint="eastAsia"/>
        </w:rPr>
      </w:pPr>
    </w:p>
    <w:p w:rsidR="00D415ED" w:rsidRDefault="009B24A0" w:rsidP="00D415ED">
      <w:pPr>
        <w:rPr>
          <w:rFonts w:hint="eastAsia"/>
        </w:rPr>
      </w:pPr>
      <w:r>
        <w:rPr>
          <w:rFonts w:hint="eastAsia"/>
        </w:rPr>
        <w:t xml:space="preserve">I would like to relive </w:t>
      </w:r>
      <w:r w:rsidR="00CD4E12">
        <w:rPr>
          <w:rFonts w:hint="eastAsia"/>
        </w:rPr>
        <w:t xml:space="preserve">my high school year, </w:t>
      </w:r>
      <w:ins w:id="37" w:author="Aaron Heidel" w:date="2015-04-27T06:24:00Z">
        <w:r w:rsidR="001B2DF4">
          <w:t>e</w:t>
        </w:r>
      </w:ins>
      <w:r w:rsidR="00CD4E12">
        <w:rPr>
          <w:rFonts w:hint="eastAsia"/>
        </w:rPr>
        <w:t xml:space="preserve">specially the time after my college </w:t>
      </w:r>
      <w:r w:rsidR="00CD4E12">
        <w:t>entrance</w:t>
      </w:r>
      <w:r w:rsidR="00CD4E12">
        <w:rPr>
          <w:rFonts w:hint="eastAsia"/>
        </w:rPr>
        <w:t xml:space="preserve"> exam</w:t>
      </w:r>
      <w:ins w:id="38" w:author="Aaron Heidel" w:date="2015-04-27T06:49:00Z">
        <w:r w:rsidR="00066E7E">
          <w:t>s</w:t>
        </w:r>
      </w:ins>
      <w:del w:id="39" w:author="Aaron Heidel" w:date="2015-04-27T06:49:00Z">
        <w:r w:rsidR="00CD4E12" w:rsidDel="00066E7E">
          <w:rPr>
            <w:rFonts w:hint="eastAsia"/>
          </w:rPr>
          <w:delText>. At that time</w:delText>
        </w:r>
      </w:del>
      <w:ins w:id="40" w:author="Aaron Heidel" w:date="2015-04-27T06:49:00Z">
        <w:r w:rsidR="00066E7E">
          <w:t>, because</w:t>
        </w:r>
      </w:ins>
      <w:del w:id="41" w:author="Aaron Heidel" w:date="2015-04-27T06:49:00Z">
        <w:r w:rsidR="00CD4E12" w:rsidDel="00066E7E">
          <w:rPr>
            <w:rFonts w:hint="eastAsia"/>
          </w:rPr>
          <w:delText>,</w:delText>
        </w:r>
      </w:del>
      <w:r w:rsidR="00CD4E12">
        <w:rPr>
          <w:rFonts w:hint="eastAsia"/>
        </w:rPr>
        <w:t xml:space="preserve"> I </w:t>
      </w:r>
      <w:del w:id="42" w:author="Aaron Heidel" w:date="2015-04-27T06:24:00Z">
        <w:r w:rsidR="00CD4E12" w:rsidDel="001B2DF4">
          <w:rPr>
            <w:rFonts w:hint="eastAsia"/>
          </w:rPr>
          <w:delText>don</w:delText>
        </w:r>
        <w:r w:rsidR="00CD4E12" w:rsidDel="001B2DF4">
          <w:delText>’</w:delText>
        </w:r>
        <w:r w:rsidR="00CD4E12" w:rsidDel="001B2DF4">
          <w:rPr>
            <w:rFonts w:hint="eastAsia"/>
          </w:rPr>
          <w:delText xml:space="preserve">t </w:delText>
        </w:r>
      </w:del>
      <w:ins w:id="43" w:author="Aaron Heidel" w:date="2015-04-27T06:24:00Z">
        <w:r w:rsidR="001B2DF4">
          <w:t xml:space="preserve">didn’t </w:t>
        </w:r>
      </w:ins>
      <w:r w:rsidR="00CD4E12">
        <w:rPr>
          <w:rFonts w:hint="eastAsia"/>
        </w:rPr>
        <w:t xml:space="preserve">have to take any courses </w:t>
      </w:r>
      <w:ins w:id="44" w:author="Aaron Heidel" w:date="2015-04-27T06:49:00Z">
        <w:r w:rsidR="00066E7E">
          <w:t xml:space="preserve">then </w:t>
        </w:r>
      </w:ins>
      <w:r w:rsidR="00CD4E12">
        <w:rPr>
          <w:rFonts w:hint="eastAsia"/>
        </w:rPr>
        <w:t xml:space="preserve">and </w:t>
      </w:r>
      <w:ins w:id="45" w:author="Aaron Heidel" w:date="2015-04-27T06:25:00Z">
        <w:r w:rsidR="001B2DF4">
          <w:t xml:space="preserve">there was </w:t>
        </w:r>
      </w:ins>
      <w:r w:rsidR="00CD4E12">
        <w:rPr>
          <w:rFonts w:hint="eastAsia"/>
        </w:rPr>
        <w:t xml:space="preserve">no need to worry about exams. I </w:t>
      </w:r>
      <w:del w:id="46" w:author="Aaron Heidel" w:date="2015-04-27T06:25:00Z">
        <w:r w:rsidR="00CD4E12" w:rsidDel="001B2DF4">
          <w:rPr>
            <w:rFonts w:hint="eastAsia"/>
          </w:rPr>
          <w:delText xml:space="preserve">hang </w:delText>
        </w:r>
      </w:del>
      <w:ins w:id="47" w:author="Aaron Heidel" w:date="2015-04-27T06:25:00Z">
        <w:r w:rsidR="001B2DF4">
          <w:rPr>
            <w:rFonts w:hint="eastAsia"/>
          </w:rPr>
          <w:t>h</w:t>
        </w:r>
        <w:r w:rsidR="001B2DF4">
          <w:t>u</w:t>
        </w:r>
        <w:r w:rsidR="001B2DF4">
          <w:rPr>
            <w:rFonts w:hint="eastAsia"/>
          </w:rPr>
          <w:t xml:space="preserve">ng </w:t>
        </w:r>
      </w:ins>
      <w:r w:rsidR="00CD4E12">
        <w:rPr>
          <w:rFonts w:hint="eastAsia"/>
        </w:rPr>
        <w:t>out with my friends all day long</w:t>
      </w:r>
      <w:del w:id="48" w:author="Aaron Heidel" w:date="2015-04-27T06:25:00Z">
        <w:r w:rsidR="00CD4E12" w:rsidDel="001B2DF4">
          <w:rPr>
            <w:rFonts w:hint="eastAsia"/>
          </w:rPr>
          <w:delText>,</w:delText>
        </w:r>
      </w:del>
      <w:r w:rsidR="00CD4E12">
        <w:rPr>
          <w:rFonts w:hint="eastAsia"/>
        </w:rPr>
        <w:t xml:space="preserve"> and </w:t>
      </w:r>
      <w:ins w:id="49" w:author="Aaron Heidel" w:date="2015-04-27T06:25:00Z">
        <w:r w:rsidR="001B2DF4">
          <w:t xml:space="preserve">we </w:t>
        </w:r>
      </w:ins>
      <w:r w:rsidR="00CD4E12">
        <w:rPr>
          <w:rFonts w:hint="eastAsia"/>
        </w:rPr>
        <w:t xml:space="preserve">played tennis until we were tired. There was not much to worry about and </w:t>
      </w:r>
      <w:ins w:id="50" w:author="Aaron Heidel" w:date="2015-04-27T06:26:00Z">
        <w:r w:rsidR="001B2DF4">
          <w:t xml:space="preserve">there was </w:t>
        </w:r>
      </w:ins>
      <w:r w:rsidR="00CD4E12">
        <w:rPr>
          <w:rFonts w:hint="eastAsia"/>
        </w:rPr>
        <w:t xml:space="preserve">less pressure. </w:t>
      </w:r>
      <w:del w:id="51" w:author="Aaron Heidel" w:date="2015-04-27T06:50:00Z">
        <w:r w:rsidR="00CD4E12" w:rsidDel="0047458C">
          <w:rPr>
            <w:rFonts w:hint="eastAsia"/>
          </w:rPr>
          <w:delText>So</w:delText>
        </w:r>
      </w:del>
      <w:del w:id="52" w:author="Aaron Heidel" w:date="2015-04-27T06:26:00Z">
        <w:r w:rsidR="00CD4E12" w:rsidDel="001B2DF4">
          <w:rPr>
            <w:rFonts w:hint="eastAsia"/>
          </w:rPr>
          <w:delText>,</w:delText>
        </w:r>
      </w:del>
      <w:del w:id="53" w:author="Aaron Heidel" w:date="2015-04-27T06:50:00Z">
        <w:r w:rsidR="00CD4E12" w:rsidDel="0047458C">
          <w:rPr>
            <w:rFonts w:hint="eastAsia"/>
          </w:rPr>
          <w:delText xml:space="preserve"> i</w:delText>
        </w:r>
      </w:del>
      <w:ins w:id="54" w:author="Aaron Heidel" w:date="2015-04-27T06:50:00Z">
        <w:r w:rsidR="0047458C">
          <w:t>I</w:t>
        </w:r>
      </w:ins>
      <w:r w:rsidR="00CD4E12">
        <w:rPr>
          <w:rFonts w:hint="eastAsia"/>
        </w:rPr>
        <w:t xml:space="preserve">f I got the chance, I would like to </w:t>
      </w:r>
      <w:r w:rsidR="00CD4E12">
        <w:t>experience</w:t>
      </w:r>
      <w:r w:rsidR="00CD4E12">
        <w:rPr>
          <w:rFonts w:hint="eastAsia"/>
        </w:rPr>
        <w:t xml:space="preserve"> that moment again.</w:t>
      </w:r>
    </w:p>
    <w:p w:rsidR="009B24A0" w:rsidRPr="00D415ED" w:rsidRDefault="009B24A0" w:rsidP="00D415ED">
      <w:pPr>
        <w:rPr>
          <w:rFonts w:hint="eastAsia"/>
        </w:rPr>
      </w:pPr>
    </w:p>
    <w:p w:rsidR="00245F81" w:rsidRDefault="00D415ED" w:rsidP="00D415ED">
      <w:pPr>
        <w:rPr>
          <w:rFonts w:hint="eastAsia"/>
        </w:rPr>
      </w:pPr>
      <w:r>
        <w:rPr>
          <w:rFonts w:hint="eastAsia"/>
        </w:rPr>
        <w:t>3.</w:t>
      </w:r>
      <w:r w:rsidR="00245F81" w:rsidRPr="00D415ED">
        <w:t>Does technology make our lives simpler or more complex? Use details and examples to support your explanation.</w:t>
      </w:r>
    </w:p>
    <w:p w:rsidR="00CD4E12" w:rsidRDefault="00CD4E12" w:rsidP="00D415ED">
      <w:pPr>
        <w:rPr>
          <w:rFonts w:hint="eastAsia"/>
        </w:rPr>
      </w:pPr>
    </w:p>
    <w:p w:rsidR="00CD4E12" w:rsidRDefault="00CD4E12" w:rsidP="00D415ED">
      <w:pPr>
        <w:rPr>
          <w:rFonts w:hint="eastAsia"/>
        </w:rPr>
      </w:pPr>
      <w:r w:rsidRPr="00CD4E12">
        <w:rPr>
          <w:rFonts w:hint="eastAsia"/>
        </w:rPr>
        <w:t>牧衡</w:t>
      </w:r>
      <w:r>
        <w:rPr>
          <w:rFonts w:hint="eastAsia"/>
        </w:rPr>
        <w:t xml:space="preserve"> and </w:t>
      </w:r>
      <w:r>
        <w:rPr>
          <w:rFonts w:hint="eastAsia"/>
        </w:rPr>
        <w:t>元鎬</w:t>
      </w:r>
      <w:r>
        <w:rPr>
          <w:rFonts w:hint="eastAsia"/>
        </w:rPr>
        <w:t xml:space="preserve"> said they think technology makes life easier and </w:t>
      </w:r>
      <w:del w:id="55" w:author="Aaron Heidel" w:date="2015-04-27T06:27:00Z">
        <w:r w:rsidDel="001B2DF4">
          <w:rPr>
            <w:rFonts w:hint="eastAsia"/>
          </w:rPr>
          <w:delText xml:space="preserve">more </w:delText>
        </w:r>
      </w:del>
      <w:r>
        <w:rPr>
          <w:rFonts w:hint="eastAsia"/>
        </w:rPr>
        <w:t xml:space="preserve">simpler. For example, it is </w:t>
      </w:r>
      <w:del w:id="56" w:author="Aaron Heidel" w:date="2015-04-27T06:27:00Z">
        <w:r w:rsidDel="001B2DF4">
          <w:rPr>
            <w:rFonts w:hint="eastAsia"/>
          </w:rPr>
          <w:delText xml:space="preserve">convenience </w:delText>
        </w:r>
      </w:del>
      <w:ins w:id="57" w:author="Aaron Heidel" w:date="2015-04-27T06:27:00Z">
        <w:r w:rsidR="001B2DF4">
          <w:t xml:space="preserve">more convenient </w:t>
        </w:r>
      </w:ins>
      <w:r>
        <w:rPr>
          <w:rFonts w:hint="eastAsia"/>
        </w:rPr>
        <w:t>for people to communicate with others by cell phone</w:t>
      </w:r>
      <w:ins w:id="58" w:author="Aaron Heidel" w:date="2015-04-27T06:28:00Z">
        <w:r w:rsidR="001B2DF4">
          <w:t xml:space="preserve"> </w:t>
        </w:r>
      </w:ins>
      <w:del w:id="59" w:author="Aaron Heidel" w:date="2015-04-27T06:27:00Z">
        <w:r w:rsidDel="001B2DF4">
          <w:rPr>
            <w:rFonts w:hint="eastAsia"/>
          </w:rPr>
          <w:delText xml:space="preserve">. Instead </w:delText>
        </w:r>
      </w:del>
      <w:ins w:id="60" w:author="Aaron Heidel" w:date="2015-04-27T06:28:00Z">
        <w:r w:rsidR="001B2DF4">
          <w:t xml:space="preserve">than to </w:t>
        </w:r>
      </w:ins>
      <w:del w:id="61" w:author="Aaron Heidel" w:date="2015-04-27T06:28:00Z">
        <w:r w:rsidDel="001B2DF4">
          <w:rPr>
            <w:rFonts w:hint="eastAsia"/>
          </w:rPr>
          <w:delText>of</w:delText>
        </w:r>
      </w:del>
      <w:del w:id="62" w:author="Aaron Heidel" w:date="2015-04-27T06:27:00Z">
        <w:r w:rsidDel="001B2DF4">
          <w:rPr>
            <w:rFonts w:hint="eastAsia"/>
          </w:rPr>
          <w:delText>,</w:delText>
        </w:r>
      </w:del>
      <w:del w:id="63" w:author="Aaron Heidel" w:date="2015-04-27T06:28:00Z">
        <w:r w:rsidDel="001B2DF4">
          <w:rPr>
            <w:rFonts w:hint="eastAsia"/>
          </w:rPr>
          <w:delText xml:space="preserve"> </w:delText>
        </w:r>
      </w:del>
      <w:r>
        <w:rPr>
          <w:rFonts w:hint="eastAsia"/>
        </w:rPr>
        <w:t xml:space="preserve">actually go to the person or </w:t>
      </w:r>
      <w:del w:id="64" w:author="Aaron Heidel" w:date="2015-04-27T06:28:00Z">
        <w:r w:rsidDel="001B2DF4">
          <w:rPr>
            <w:rFonts w:hint="eastAsia"/>
          </w:rPr>
          <w:delText xml:space="preserve">write </w:delText>
        </w:r>
      </w:del>
      <w:ins w:id="65" w:author="Aaron Heidel" w:date="2015-04-27T06:28:00Z">
        <w:r w:rsidR="001B2DF4">
          <w:rPr>
            <w:rFonts w:hint="eastAsia"/>
          </w:rPr>
          <w:t>writ</w:t>
        </w:r>
        <w:r w:rsidR="001B2DF4">
          <w:t>e</w:t>
        </w:r>
        <w:r w:rsidR="001B2DF4">
          <w:rPr>
            <w:rFonts w:hint="eastAsia"/>
          </w:rPr>
          <w:t xml:space="preserve"> </w:t>
        </w:r>
      </w:ins>
      <w:r>
        <w:rPr>
          <w:rFonts w:hint="eastAsia"/>
        </w:rPr>
        <w:t xml:space="preserve">a letter. </w:t>
      </w:r>
      <w:r w:rsidR="0033665A">
        <w:rPr>
          <w:rFonts w:hint="eastAsia"/>
        </w:rPr>
        <w:t>However, I had a slightly different point of view f</w:t>
      </w:r>
      <w:del w:id="66" w:author="Aaron Heidel" w:date="2015-04-27T06:29:00Z">
        <w:r w:rsidR="0033665A" w:rsidDel="001B2DF4">
          <w:rPr>
            <w:rFonts w:hint="eastAsia"/>
          </w:rPr>
          <w:delText>o</w:delText>
        </w:r>
      </w:del>
      <w:r w:rsidR="0033665A">
        <w:rPr>
          <w:rFonts w:hint="eastAsia"/>
        </w:rPr>
        <w:t>r</w:t>
      </w:r>
      <w:ins w:id="67" w:author="Aaron Heidel" w:date="2015-04-27T06:29:00Z">
        <w:r w:rsidR="001B2DF4">
          <w:t>o</w:t>
        </w:r>
      </w:ins>
      <w:r w:rsidR="0033665A">
        <w:rPr>
          <w:rFonts w:hint="eastAsia"/>
        </w:rPr>
        <w:t xml:space="preserve">m my partners. </w:t>
      </w:r>
      <w:ins w:id="68" w:author="Aaron Heidel" w:date="2015-04-27T06:29:00Z">
        <w:r w:rsidR="001B2DF4">
          <w:t xml:space="preserve">About the question, </w:t>
        </w:r>
      </w:ins>
      <w:r w:rsidR="0033665A">
        <w:rPr>
          <w:rFonts w:hint="eastAsia"/>
        </w:rPr>
        <w:t xml:space="preserve">I </w:t>
      </w:r>
      <w:del w:id="69" w:author="Aaron Heidel" w:date="2015-04-27T06:30:00Z">
        <w:r w:rsidR="0033665A" w:rsidDel="001B2DF4">
          <w:rPr>
            <w:rFonts w:hint="eastAsia"/>
          </w:rPr>
          <w:delText xml:space="preserve">thought </w:delText>
        </w:r>
      </w:del>
      <w:del w:id="70" w:author="Aaron Heidel" w:date="2015-04-27T06:29:00Z">
        <w:r w:rsidR="0033665A" w:rsidDel="001B2DF4">
          <w:rPr>
            <w:rFonts w:hint="eastAsia"/>
          </w:rPr>
          <w:delText xml:space="preserve">about the question </w:delText>
        </w:r>
      </w:del>
      <w:ins w:id="71" w:author="Aaron Heidel" w:date="2015-04-27T06:30:00Z">
        <w:r w:rsidR="001B2DF4">
          <w:t xml:space="preserve">wondered </w:t>
        </w:r>
      </w:ins>
      <w:r w:rsidR="0033665A">
        <w:t>whether</w:t>
      </w:r>
      <w:r w:rsidR="0033665A">
        <w:rPr>
          <w:rFonts w:hint="eastAsia"/>
        </w:rPr>
        <w:t xml:space="preserve"> </w:t>
      </w:r>
      <w:del w:id="72" w:author="Aaron Heidel" w:date="2015-04-27T06:30:00Z">
        <w:r w:rsidR="0033665A" w:rsidDel="001B2DF4">
          <w:rPr>
            <w:rFonts w:hint="eastAsia"/>
          </w:rPr>
          <w:delText xml:space="preserve">people really need </w:delText>
        </w:r>
      </w:del>
      <w:r w:rsidR="0033665A">
        <w:rPr>
          <w:rFonts w:hint="eastAsia"/>
        </w:rPr>
        <w:t xml:space="preserve">some of </w:t>
      </w:r>
      <w:del w:id="73" w:author="Aaron Heidel" w:date="2015-04-27T06:30:00Z">
        <w:r w:rsidR="0033665A" w:rsidDel="001B2DF4">
          <w:rPr>
            <w:rFonts w:hint="eastAsia"/>
          </w:rPr>
          <w:delText xml:space="preserve">the </w:delText>
        </w:r>
      </w:del>
      <w:ins w:id="74" w:author="Aaron Heidel" w:date="2015-04-27T06:30:00Z">
        <w:r w:rsidR="001B2DF4">
          <w:rPr>
            <w:rFonts w:hint="eastAsia"/>
          </w:rPr>
          <w:t>th</w:t>
        </w:r>
        <w:r w:rsidR="001B2DF4">
          <w:t>is</w:t>
        </w:r>
        <w:r w:rsidR="001B2DF4">
          <w:rPr>
            <w:rFonts w:hint="eastAsia"/>
          </w:rPr>
          <w:t xml:space="preserve"> </w:t>
        </w:r>
      </w:ins>
      <w:r w:rsidR="0033665A">
        <w:rPr>
          <w:rFonts w:hint="eastAsia"/>
        </w:rPr>
        <w:t>technology</w:t>
      </w:r>
      <w:ins w:id="75" w:author="Aaron Heidel" w:date="2015-04-27T06:30:00Z">
        <w:r w:rsidR="001B2DF4">
          <w:t xml:space="preserve"> is truly necessary</w:t>
        </w:r>
      </w:ins>
      <w:r w:rsidR="0033665A">
        <w:rPr>
          <w:rFonts w:hint="eastAsia"/>
        </w:rPr>
        <w:t>. Take mobile devices for example</w:t>
      </w:r>
      <w:del w:id="76" w:author="Aaron Heidel" w:date="2015-04-27T06:30:00Z">
        <w:r w:rsidR="0033665A" w:rsidDel="001B2DF4">
          <w:rPr>
            <w:rFonts w:hint="eastAsia"/>
          </w:rPr>
          <w:delText xml:space="preserve">, </w:delText>
        </w:r>
      </w:del>
      <w:ins w:id="77" w:author="Aaron Heidel" w:date="2015-04-27T06:30:00Z">
        <w:r w:rsidR="001B2DF4">
          <w:t>:</w:t>
        </w:r>
        <w:r w:rsidR="001B2DF4">
          <w:rPr>
            <w:rFonts w:hint="eastAsia"/>
          </w:rPr>
          <w:t xml:space="preserve"> </w:t>
        </w:r>
      </w:ins>
      <w:r w:rsidR="0033665A">
        <w:rPr>
          <w:rFonts w:hint="eastAsia"/>
        </w:rPr>
        <w:t xml:space="preserve">people nowadays </w:t>
      </w:r>
      <w:del w:id="78" w:author="Aaron Heidel" w:date="2015-04-27T06:31:00Z">
        <w:r w:rsidR="0033665A" w:rsidDel="001B2DF4">
          <w:rPr>
            <w:rFonts w:hint="eastAsia"/>
          </w:rPr>
          <w:delText xml:space="preserve">carries </w:delText>
        </w:r>
      </w:del>
      <w:ins w:id="79" w:author="Aaron Heidel" w:date="2015-04-27T06:31:00Z">
        <w:r w:rsidR="001B2DF4">
          <w:rPr>
            <w:rFonts w:hint="eastAsia"/>
          </w:rPr>
          <w:t>carr</w:t>
        </w:r>
        <w:r w:rsidR="001B2DF4">
          <w:t>y</w:t>
        </w:r>
        <w:r w:rsidR="001B2DF4">
          <w:rPr>
            <w:rFonts w:hint="eastAsia"/>
          </w:rPr>
          <w:t xml:space="preserve"> </w:t>
        </w:r>
      </w:ins>
      <w:r w:rsidR="0033665A">
        <w:rPr>
          <w:rFonts w:hint="eastAsia"/>
        </w:rPr>
        <w:t>smart phone</w:t>
      </w:r>
      <w:ins w:id="80" w:author="Aaron Heidel" w:date="2015-04-27T06:31:00Z">
        <w:r w:rsidR="001B2DF4">
          <w:t>s</w:t>
        </w:r>
      </w:ins>
      <w:r w:rsidR="0033665A">
        <w:rPr>
          <w:rFonts w:hint="eastAsia"/>
        </w:rPr>
        <w:t>, tablet</w:t>
      </w:r>
      <w:ins w:id="81" w:author="Aaron Heidel" w:date="2015-04-27T06:31:00Z">
        <w:r w:rsidR="001B2DF4">
          <w:t>s</w:t>
        </w:r>
      </w:ins>
      <w:r w:rsidR="0033665A">
        <w:rPr>
          <w:rFonts w:hint="eastAsia"/>
        </w:rPr>
        <w:t>, even smart watch</w:t>
      </w:r>
      <w:ins w:id="82" w:author="Aaron Heidel" w:date="2015-04-27T06:31:00Z">
        <w:r w:rsidR="001B2DF4">
          <w:t>es</w:t>
        </w:r>
      </w:ins>
      <w:r w:rsidR="0033665A">
        <w:rPr>
          <w:rFonts w:hint="eastAsia"/>
        </w:rPr>
        <w:t xml:space="preserve"> or </w:t>
      </w:r>
      <w:del w:id="83" w:author="Aaron Heidel" w:date="2015-04-27T06:31:00Z">
        <w:r w:rsidR="0033665A" w:rsidDel="001B2DF4">
          <w:rPr>
            <w:rFonts w:hint="eastAsia"/>
          </w:rPr>
          <w:delText xml:space="preserve">google </w:delText>
        </w:r>
      </w:del>
      <w:ins w:id="84" w:author="Aaron Heidel" w:date="2015-04-27T06:31:00Z">
        <w:r w:rsidR="001B2DF4">
          <w:t>G</w:t>
        </w:r>
        <w:r w:rsidR="001B2DF4">
          <w:rPr>
            <w:rFonts w:hint="eastAsia"/>
          </w:rPr>
          <w:t xml:space="preserve">oogle </w:t>
        </w:r>
      </w:ins>
      <w:r w:rsidR="0033665A">
        <w:rPr>
          <w:rFonts w:hint="eastAsia"/>
        </w:rPr>
        <w:t>glass</w:t>
      </w:r>
      <w:ins w:id="85" w:author="Aaron Heidel" w:date="2015-04-27T06:31:00Z">
        <w:r w:rsidR="001B2DF4">
          <w:t>es</w:t>
        </w:r>
      </w:ins>
      <w:r w:rsidR="0033665A">
        <w:rPr>
          <w:rFonts w:hint="eastAsia"/>
        </w:rPr>
        <w:t xml:space="preserve"> with them. </w:t>
      </w:r>
    </w:p>
    <w:p w:rsidR="00CD4E12" w:rsidRPr="0033665A" w:rsidRDefault="0033665A" w:rsidP="00D415ED">
      <w:del w:id="86" w:author="Aaron Heidel" w:date="2015-04-27T06:40:00Z">
        <w:r w:rsidDel="0046621E">
          <w:rPr>
            <w:rFonts w:hint="eastAsia"/>
          </w:rPr>
          <w:delText>Sometimes c</w:delText>
        </w:r>
      </w:del>
      <w:ins w:id="87" w:author="Aaron Heidel" w:date="2015-04-27T06:40:00Z">
        <w:r w:rsidR="0046621E">
          <w:t>C</w:t>
        </w:r>
      </w:ins>
      <w:r>
        <w:rPr>
          <w:rFonts w:hint="eastAsia"/>
        </w:rPr>
        <w:t xml:space="preserve">arrying those devices </w:t>
      </w:r>
      <w:del w:id="88" w:author="Aaron Heidel" w:date="2015-04-27T06:40:00Z">
        <w:r w:rsidDel="0046621E">
          <w:rPr>
            <w:rFonts w:hint="eastAsia"/>
          </w:rPr>
          <w:delText xml:space="preserve">might </w:delText>
        </w:r>
      </w:del>
      <w:ins w:id="89" w:author="Aaron Heidel" w:date="2015-04-27T06:40:00Z">
        <w:r w:rsidR="0046621E">
          <w:t xml:space="preserve">can </w:t>
        </w:r>
      </w:ins>
      <w:r>
        <w:rPr>
          <w:rFonts w:hint="eastAsia"/>
        </w:rPr>
        <w:t xml:space="preserve">be tiring. Also, learning the latest technology may be tiresome for people, </w:t>
      </w:r>
      <w:r>
        <w:t>especially</w:t>
      </w:r>
      <w:r>
        <w:rPr>
          <w:rFonts w:hint="eastAsia"/>
        </w:rPr>
        <w:t xml:space="preserve"> </w:t>
      </w:r>
      <w:ins w:id="90" w:author="Aaron Heidel" w:date="2015-04-27T06:50:00Z">
        <w:r w:rsidR="0047458C">
          <w:t xml:space="preserve">for </w:t>
        </w:r>
      </w:ins>
      <w:del w:id="91" w:author="Aaron Heidel" w:date="2015-04-27T06:41:00Z">
        <w:r w:rsidDel="0046621E">
          <w:rPr>
            <w:rFonts w:hint="eastAsia"/>
          </w:rPr>
          <w:delText>the elders</w:delText>
        </w:r>
      </w:del>
      <w:ins w:id="92" w:author="Aaron Heidel" w:date="2015-04-27T06:41:00Z">
        <w:r w:rsidR="0046621E">
          <w:t>older folks</w:t>
        </w:r>
      </w:ins>
      <w:r>
        <w:rPr>
          <w:rFonts w:hint="eastAsia"/>
        </w:rPr>
        <w:t xml:space="preserve">. Therefore, it seems like technology </w:t>
      </w:r>
      <w:del w:id="93" w:author="Aaron Heidel" w:date="2015-04-27T06:41:00Z">
        <w:r w:rsidDel="0046621E">
          <w:rPr>
            <w:rFonts w:hint="eastAsia"/>
          </w:rPr>
          <w:delText xml:space="preserve">have </w:delText>
        </w:r>
      </w:del>
      <w:ins w:id="94" w:author="Aaron Heidel" w:date="2015-04-27T06:41:00Z">
        <w:r w:rsidR="0046621E">
          <w:t xml:space="preserve">has </w:t>
        </w:r>
      </w:ins>
      <w:r>
        <w:rPr>
          <w:rFonts w:hint="eastAsia"/>
        </w:rPr>
        <w:t xml:space="preserve">made our life more complex </w:t>
      </w:r>
      <w:r>
        <w:t>than</w:t>
      </w:r>
      <w:r>
        <w:rPr>
          <w:rFonts w:hint="eastAsia"/>
        </w:rPr>
        <w:t xml:space="preserve"> </w:t>
      </w:r>
      <w:del w:id="95" w:author="Aaron Heidel" w:date="2015-04-27T06:41:00Z">
        <w:r w:rsidDel="0046621E">
          <w:rPr>
            <w:rFonts w:hint="eastAsia"/>
          </w:rPr>
          <w:delText>before</w:delText>
        </w:r>
      </w:del>
      <w:ins w:id="96" w:author="Aaron Heidel" w:date="2015-04-27T06:41:00Z">
        <w:r w:rsidR="0046621E">
          <w:t>it used to be</w:t>
        </w:r>
      </w:ins>
      <w:r>
        <w:rPr>
          <w:rFonts w:hint="eastAsia"/>
        </w:rPr>
        <w:t>.</w:t>
      </w:r>
      <w:del w:id="97" w:author="Aaron Heidel" w:date="2015-04-27T06:51:00Z">
        <w:r w:rsidDel="002D75A9">
          <w:rPr>
            <w:rFonts w:hint="eastAsia"/>
          </w:rPr>
          <w:delText xml:space="preserve"> Finally, </w:delText>
        </w:r>
      </w:del>
      <w:ins w:id="98" w:author="Aaron Heidel" w:date="2015-04-27T06:51:00Z">
        <w:r w:rsidR="002D75A9">
          <w:t xml:space="preserve"> </w:t>
        </w:r>
      </w:ins>
      <w:r w:rsidRPr="00CD4E12">
        <w:rPr>
          <w:rFonts w:hint="eastAsia"/>
        </w:rPr>
        <w:t>牧衡</w:t>
      </w:r>
      <w:r>
        <w:rPr>
          <w:rFonts w:hint="eastAsia"/>
        </w:rPr>
        <w:t xml:space="preserve"> </w:t>
      </w:r>
      <w:del w:id="99" w:author="Aaron Heidel" w:date="2015-04-27T06:42:00Z">
        <w:r w:rsidDel="0046621E">
          <w:rPr>
            <w:rFonts w:hint="eastAsia"/>
          </w:rPr>
          <w:delText xml:space="preserve">gave </w:delText>
        </w:r>
      </w:del>
      <w:ins w:id="100" w:author="Aaron Heidel" w:date="2015-04-27T06:42:00Z">
        <w:r w:rsidR="0046621E">
          <w:t xml:space="preserve">offered </w:t>
        </w:r>
      </w:ins>
      <w:del w:id="101" w:author="Aaron Heidel" w:date="2015-04-27T06:42:00Z">
        <w:r w:rsidDel="0046621E">
          <w:rPr>
            <w:rFonts w:hint="eastAsia"/>
          </w:rPr>
          <w:delText xml:space="preserve">an </w:delText>
        </w:r>
      </w:del>
      <w:ins w:id="102" w:author="Aaron Heidel" w:date="2015-04-27T06:42:00Z">
        <w:r w:rsidR="0046621E">
          <w:t xml:space="preserve">a solution: </w:t>
        </w:r>
      </w:ins>
      <w:del w:id="103" w:author="Aaron Heidel" w:date="2015-04-27T06:42:00Z">
        <w:r w:rsidDel="0046621E">
          <w:rPr>
            <w:rFonts w:hint="eastAsia"/>
          </w:rPr>
          <w:delText xml:space="preserve">advice to solve the problem. That is </w:delText>
        </w:r>
      </w:del>
      <w:r>
        <w:t>“</w:t>
      </w:r>
      <w:r w:rsidR="00ED6DB5">
        <w:rPr>
          <w:rFonts w:hint="eastAsia"/>
        </w:rPr>
        <w:t>don</w:t>
      </w:r>
      <w:r w:rsidR="00ED6DB5">
        <w:t>’</w:t>
      </w:r>
      <w:r w:rsidR="00ED6DB5">
        <w:rPr>
          <w:rFonts w:hint="eastAsia"/>
        </w:rPr>
        <w:t>t be</w:t>
      </w:r>
      <w:r>
        <w:rPr>
          <w:rFonts w:hint="eastAsia"/>
        </w:rPr>
        <w:t xml:space="preserve"> contro</w:t>
      </w:r>
      <w:r w:rsidR="00ED6DB5">
        <w:rPr>
          <w:rFonts w:hint="eastAsia"/>
        </w:rPr>
        <w:t>l</w:t>
      </w:r>
      <w:r>
        <w:rPr>
          <w:rFonts w:hint="eastAsia"/>
        </w:rPr>
        <w:t>l</w:t>
      </w:r>
      <w:r w:rsidR="00ED6DB5">
        <w:rPr>
          <w:rFonts w:hint="eastAsia"/>
        </w:rPr>
        <w:t>ed</w:t>
      </w:r>
      <w:r>
        <w:rPr>
          <w:rFonts w:hint="eastAsia"/>
        </w:rPr>
        <w:t xml:space="preserve"> by technology</w:t>
      </w:r>
      <w:r>
        <w:t>”</w:t>
      </w:r>
      <w:r>
        <w:rPr>
          <w:rFonts w:hint="eastAsia"/>
        </w:rPr>
        <w:t xml:space="preserve">. </w:t>
      </w:r>
      <w:r w:rsidR="00ED6DB5">
        <w:rPr>
          <w:rFonts w:hint="eastAsia"/>
        </w:rPr>
        <w:t>Y</w:t>
      </w:r>
      <w:r>
        <w:rPr>
          <w:rFonts w:hint="eastAsia"/>
        </w:rPr>
        <w:t>ou</w:t>
      </w:r>
      <w:r w:rsidR="00ED6DB5">
        <w:rPr>
          <w:rFonts w:hint="eastAsia"/>
        </w:rPr>
        <w:t xml:space="preserve"> should</w:t>
      </w:r>
      <w:r>
        <w:rPr>
          <w:rFonts w:hint="eastAsia"/>
        </w:rPr>
        <w:t xml:space="preserve"> choose the technology that you really ne</w:t>
      </w:r>
      <w:r w:rsidR="00ED6DB5">
        <w:rPr>
          <w:rFonts w:hint="eastAsia"/>
        </w:rPr>
        <w:t xml:space="preserve">ed, </w:t>
      </w:r>
      <w:ins w:id="104" w:author="Aaron Heidel" w:date="2015-04-27T06:42:00Z">
        <w:r w:rsidR="0046621E">
          <w:t xml:space="preserve">that </w:t>
        </w:r>
      </w:ins>
      <w:ins w:id="105" w:author="Aaron Heidel" w:date="2015-04-27T06:44:00Z">
        <w:r w:rsidR="0046621E">
          <w:t xml:space="preserve">technology </w:t>
        </w:r>
      </w:ins>
      <w:r w:rsidR="00ED6DB5">
        <w:rPr>
          <w:rFonts w:hint="eastAsia"/>
        </w:rPr>
        <w:t xml:space="preserve">which </w:t>
      </w:r>
      <w:del w:id="106" w:author="Aaron Heidel" w:date="2015-04-27T06:42:00Z">
        <w:r w:rsidR="00ED6DB5" w:rsidDel="0046621E">
          <w:rPr>
            <w:rFonts w:hint="eastAsia"/>
          </w:rPr>
          <w:delText xml:space="preserve">can </w:delText>
        </w:r>
      </w:del>
      <w:del w:id="107" w:author="Aaron Heidel" w:date="2015-04-27T06:43:00Z">
        <w:r w:rsidR="00ED6DB5" w:rsidDel="0046621E">
          <w:rPr>
            <w:rFonts w:hint="eastAsia"/>
          </w:rPr>
          <w:delText xml:space="preserve">make </w:delText>
        </w:r>
      </w:del>
      <w:ins w:id="108" w:author="Aaron Heidel" w:date="2015-04-27T06:43:00Z">
        <w:r w:rsidR="0046621E">
          <w:t xml:space="preserve">brings more convenience to </w:t>
        </w:r>
      </w:ins>
      <w:r w:rsidR="00ED6DB5">
        <w:rPr>
          <w:rFonts w:hint="eastAsia"/>
        </w:rPr>
        <w:t>your life</w:t>
      </w:r>
      <w:del w:id="109" w:author="Aaron Heidel" w:date="2015-04-27T06:43:00Z">
        <w:r w:rsidR="00ED6DB5" w:rsidDel="0046621E">
          <w:rPr>
            <w:rFonts w:hint="eastAsia"/>
          </w:rPr>
          <w:delText xml:space="preserve"> more convenience</w:delText>
        </w:r>
      </w:del>
      <w:r w:rsidR="00ED6DB5">
        <w:rPr>
          <w:rFonts w:hint="eastAsia"/>
        </w:rPr>
        <w:t xml:space="preserve">. </w:t>
      </w:r>
      <w:del w:id="110" w:author="Aaron Heidel" w:date="2015-04-27T06:43:00Z">
        <w:r w:rsidR="00ED6DB5" w:rsidDel="0046621E">
          <w:rPr>
            <w:rFonts w:hint="eastAsia"/>
          </w:rPr>
          <w:delText>Therefore</w:delText>
        </w:r>
      </w:del>
      <w:ins w:id="111" w:author="Aaron Heidel" w:date="2015-04-27T06:43:00Z">
        <w:r w:rsidR="0046621E">
          <w:t>In this way</w:t>
        </w:r>
      </w:ins>
      <w:r w:rsidR="00ED6DB5">
        <w:rPr>
          <w:rFonts w:hint="eastAsia"/>
        </w:rPr>
        <w:t xml:space="preserve">, technology can make your life </w:t>
      </w:r>
      <w:del w:id="112" w:author="Aaron Heidel" w:date="2015-04-27T06:43:00Z">
        <w:r w:rsidR="00ED6DB5" w:rsidDel="0046621E">
          <w:rPr>
            <w:rFonts w:hint="eastAsia"/>
          </w:rPr>
          <w:delText xml:space="preserve">more </w:delText>
        </w:r>
      </w:del>
      <w:r w:rsidR="00ED6DB5">
        <w:rPr>
          <w:rFonts w:hint="eastAsia"/>
        </w:rPr>
        <w:t xml:space="preserve">simpler and </w:t>
      </w:r>
      <w:del w:id="113" w:author="Aaron Heidel" w:date="2015-04-27T06:43:00Z">
        <w:r w:rsidR="00ED6DB5" w:rsidDel="0046621E">
          <w:rPr>
            <w:rFonts w:hint="eastAsia"/>
          </w:rPr>
          <w:delText>easy</w:delText>
        </w:r>
      </w:del>
      <w:ins w:id="114" w:author="Aaron Heidel" w:date="2015-04-27T06:43:00Z">
        <w:r w:rsidR="0046621E">
          <w:rPr>
            <w:rFonts w:hint="eastAsia"/>
          </w:rPr>
          <w:t>eas</w:t>
        </w:r>
        <w:r w:rsidR="0046621E">
          <w:t>ier</w:t>
        </w:r>
      </w:ins>
      <w:r w:rsidR="00ED6DB5">
        <w:rPr>
          <w:rFonts w:hint="eastAsia"/>
        </w:rPr>
        <w:t>.</w:t>
      </w:r>
    </w:p>
    <w:sectPr w:rsidR="00CD4E12" w:rsidRPr="003366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81"/>
    <w:rsid w:val="00066E7E"/>
    <w:rsid w:val="001B2DF4"/>
    <w:rsid w:val="00245F81"/>
    <w:rsid w:val="002D75A9"/>
    <w:rsid w:val="0033665A"/>
    <w:rsid w:val="0046621E"/>
    <w:rsid w:val="0047458C"/>
    <w:rsid w:val="006C0953"/>
    <w:rsid w:val="009B24A0"/>
    <w:rsid w:val="00B048D5"/>
    <w:rsid w:val="00CD4E12"/>
    <w:rsid w:val="00D415ED"/>
    <w:rsid w:val="00ED6DB5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nanchen</cp:lastModifiedBy>
  <cp:revision>2</cp:revision>
  <dcterms:created xsi:type="dcterms:W3CDTF">2015-04-26T23:01:00Z</dcterms:created>
  <dcterms:modified xsi:type="dcterms:W3CDTF">2015-04-26T23:01:00Z</dcterms:modified>
</cp:coreProperties>
</file>