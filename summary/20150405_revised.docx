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21" w:rsidRDefault="00E56A21" w:rsidP="00E56A21">
      <w:r>
        <w:t xml:space="preserve">Q1: Name a famous or influential figure who has inspired you. </w:t>
      </w:r>
    </w:p>
    <w:p w:rsidR="00E56A21" w:rsidRDefault="00E56A21" w:rsidP="00E56A21">
      <w:r>
        <w:t>Describe this person and say why he/she has been inspirational to you.</w:t>
      </w:r>
    </w:p>
    <w:p w:rsidR="00E56A21" w:rsidRDefault="00E56A21" w:rsidP="00E56A21"/>
    <w:p w:rsidR="00E56A21" w:rsidRDefault="00E56A21" w:rsidP="00E56A21">
      <w:r>
        <w:t xml:space="preserve">A1: The four of us </w:t>
      </w:r>
      <w:del w:id="0" w:author="Aaron Heidel" w:date="2015-04-25T20:35:00Z">
        <w:r w:rsidDel="00EF4C5E">
          <w:delText xml:space="preserve">have </w:delText>
        </w:r>
      </w:del>
      <w:r>
        <w:t>mentioned Dad, Michael Faraday, Gordon Ramsay, and a cousin.</w:t>
      </w:r>
    </w:p>
    <w:p w:rsidR="00E56A21" w:rsidRDefault="00E56A21" w:rsidP="00E56A21">
      <w:r>
        <w:t>It is quite a coincidence that we all admire</w:t>
      </w:r>
      <w:ins w:id="1" w:author="Aaron Heidel" w:date="2015-04-25T20:35:00Z">
        <w:r w:rsidR="00EF4C5E">
          <w:t>d</w:t>
        </w:r>
      </w:ins>
      <w:r>
        <w:t xml:space="preserve"> hard-working people.</w:t>
      </w:r>
    </w:p>
    <w:p w:rsidR="00E56A21" w:rsidRDefault="00E56A21" w:rsidP="00E56A21">
      <w:r>
        <w:t xml:space="preserve">I talked about Gordon Ramsay, describing him as a chef who learned and worked </w:t>
      </w:r>
      <w:del w:id="2" w:author="Aaron Heidel" w:date="2015-04-25T20:35:00Z">
        <w:r w:rsidDel="00EF4C5E">
          <w:delText xml:space="preserve">real </w:delText>
        </w:r>
      </w:del>
      <w:r>
        <w:t>hard to become what he is now.</w:t>
      </w:r>
    </w:p>
    <w:p w:rsidR="00E56A21" w:rsidRDefault="00E56A21" w:rsidP="00E56A21">
      <w:r>
        <w:t xml:space="preserve">He has a bad temper, yelling at cooks who failed </w:t>
      </w:r>
      <w:del w:id="3" w:author="Aaron Heidel" w:date="2015-04-25T20:35:00Z">
        <w:r w:rsidDel="00EF4C5E">
          <w:delText xml:space="preserve">handling </w:delText>
        </w:r>
      </w:del>
      <w:r>
        <w:t>the cooking tasks in the US TV series Hell's Kitchen.</w:t>
      </w:r>
    </w:p>
    <w:p w:rsidR="00E56A21" w:rsidRDefault="00E56A21" w:rsidP="00E56A21">
      <w:r>
        <w:t>But that's only because he really loves what he does and he is so enthusiastic about it.</w:t>
      </w:r>
    </w:p>
    <w:p w:rsidR="00E56A21" w:rsidRDefault="00E56A21" w:rsidP="00E56A21">
      <w:r>
        <w:t xml:space="preserve">He inspires me to really love what I do and </w:t>
      </w:r>
      <w:ins w:id="4" w:author="Aaron Heidel" w:date="2015-04-25T20:35:00Z">
        <w:r w:rsidR="00EF4C5E">
          <w:t xml:space="preserve">to </w:t>
        </w:r>
      </w:ins>
      <w:r>
        <w:t>do my best.</w:t>
      </w:r>
    </w:p>
    <w:p w:rsidR="00E56A21" w:rsidRDefault="00E56A21" w:rsidP="00E56A21"/>
    <w:p w:rsidR="00E56A21" w:rsidRDefault="00E56A21" w:rsidP="00E56A21"/>
    <w:p w:rsidR="00E56A21" w:rsidRDefault="00E56A21" w:rsidP="00E56A21">
      <w:r>
        <w:t xml:space="preserve">Q2: Name a place in your country you would recommend others to visit. </w:t>
      </w:r>
    </w:p>
    <w:p w:rsidR="00E56A21" w:rsidRDefault="00E56A21" w:rsidP="00E56A21">
      <w:r>
        <w:t>Describe this place and explain why you would recommend it.</w:t>
      </w:r>
    </w:p>
    <w:p w:rsidR="00E56A21" w:rsidRDefault="00E56A21" w:rsidP="00E56A21"/>
    <w:p w:rsidR="00E56A21" w:rsidRDefault="00E56A21" w:rsidP="00E56A21">
      <w:r>
        <w:t xml:space="preserve">A2: We mentioned widely different places in Taiwan, and we talked about </w:t>
      </w:r>
      <w:del w:id="5" w:author="Aaron Heidel" w:date="2015-04-25T20:36:00Z">
        <w:r w:rsidDel="00EF4C5E">
          <w:delText xml:space="preserve">how </w:delText>
        </w:r>
      </w:del>
      <w:ins w:id="6" w:author="Aaron Heidel" w:date="2015-04-25T20:36:00Z">
        <w:r w:rsidR="00EF4C5E">
          <w:t xml:space="preserve">what </w:t>
        </w:r>
      </w:ins>
      <w:r>
        <w:t xml:space="preserve">we like </w:t>
      </w:r>
      <w:ins w:id="7" w:author="Aaron Heidel" w:date="2015-04-25T20:36:00Z">
        <w:r w:rsidR="00EF4C5E">
          <w:t xml:space="preserve">about </w:t>
        </w:r>
      </w:ins>
      <w:del w:id="8" w:author="Aaron Heidel" w:date="2015-04-25T20:36:00Z">
        <w:r w:rsidDel="00EF4C5E">
          <w:delText>it</w:delText>
        </w:r>
      </w:del>
      <w:ins w:id="9" w:author="Aaron Heidel" w:date="2015-04-25T20:36:00Z">
        <w:r w:rsidR="00EF4C5E">
          <w:t>them</w:t>
        </w:r>
      </w:ins>
      <w:r>
        <w:t>, whether it's the people or the scenery.</w:t>
      </w:r>
    </w:p>
    <w:p w:rsidR="00E56A21" w:rsidRDefault="00E56A21" w:rsidP="00E56A21">
      <w:r>
        <w:t>I talked about a rather smaller place</w:t>
      </w:r>
      <w:del w:id="10" w:author="Aaron Heidel" w:date="2015-04-25T20:36:00Z">
        <w:r w:rsidDel="00EF4C5E">
          <w:delText xml:space="preserve"> - </w:delText>
        </w:r>
      </w:del>
      <w:ins w:id="11" w:author="Aaron Heidel" w:date="2015-04-25T20:36:00Z">
        <w:r w:rsidR="00EF4C5E">
          <w:t xml:space="preserve">: </w:t>
        </w:r>
      </w:ins>
      <w:r>
        <w:t>Rebirth Cafe on Wenzou Street.</w:t>
      </w:r>
    </w:p>
    <w:p w:rsidR="00E56A21" w:rsidRDefault="00E56A21" w:rsidP="00E56A21">
      <w:r>
        <w:rPr>
          <w:rFonts w:hint="eastAsia"/>
        </w:rPr>
        <w:t>It</w:t>
      </w:r>
      <w:ins w:id="12" w:author="Aaron Heidel" w:date="2015-04-25T20:36:00Z">
        <w:r w:rsidR="00EF4C5E">
          <w:t xml:space="preserve"> </w:t>
        </w:r>
      </w:ins>
      <w:del w:id="13" w:author="Aaron Heidel" w:date="2015-04-25T20:36:00Z">
        <w:r w:rsidDel="00EF4C5E">
          <w:rPr>
            <w:rFonts w:hint="eastAsia"/>
          </w:rPr>
          <w:delText xml:space="preserve">'s a </w:delText>
        </w:r>
      </w:del>
      <w:ins w:id="14" w:author="Aaron Heidel" w:date="2015-04-25T20:36:00Z">
        <w:r w:rsidR="00EF4C5E">
          <w:t xml:space="preserve">was a </w:t>
        </w:r>
      </w:ins>
      <w:del w:id="15" w:author="Aaron Heidel" w:date="2015-04-25T20:36:00Z">
        <w:r w:rsidDel="00EF4C5E">
          <w:rPr>
            <w:rFonts w:hint="eastAsia"/>
          </w:rPr>
          <w:delText xml:space="preserve">kinda </w:delText>
        </w:r>
      </w:del>
      <w:r>
        <w:rPr>
          <w:rFonts w:hint="eastAsia"/>
        </w:rPr>
        <w:t>rustic place before but recently a film called "</w:t>
      </w:r>
      <w:r>
        <w:rPr>
          <w:rFonts w:hint="eastAsia"/>
        </w:rPr>
        <w:t>六弄咖啡館</w:t>
      </w:r>
      <w:r>
        <w:rPr>
          <w:rFonts w:hint="eastAsia"/>
        </w:rPr>
        <w:t xml:space="preserve">" </w:t>
      </w:r>
      <w:del w:id="16" w:author="Aaron Heidel" w:date="2015-04-25T20:36:00Z">
        <w:r w:rsidDel="00EF4C5E">
          <w:rPr>
            <w:rFonts w:hint="eastAsia"/>
          </w:rPr>
          <w:delText xml:space="preserve">is </w:delText>
        </w:r>
      </w:del>
      <w:ins w:id="17" w:author="Aaron Heidel" w:date="2015-04-25T20:36:00Z">
        <w:r w:rsidR="00EF4C5E">
          <w:t xml:space="preserve">was to </w:t>
        </w:r>
      </w:ins>
      <w:del w:id="18" w:author="Aaron Heidel" w:date="2015-04-25T20:36:00Z">
        <w:r w:rsidDel="00EF4C5E">
          <w:rPr>
            <w:rFonts w:hint="eastAsia"/>
          </w:rPr>
          <w:delText>gonn</w:delText>
        </w:r>
        <w:bookmarkStart w:id="19" w:name="_GoBack"/>
        <w:bookmarkEnd w:id="19"/>
        <w:r w:rsidDel="00EF4C5E">
          <w:rPr>
            <w:rFonts w:hint="eastAsia"/>
          </w:rPr>
          <w:delText xml:space="preserve">a </w:delText>
        </w:r>
      </w:del>
      <w:r>
        <w:rPr>
          <w:rFonts w:hint="eastAsia"/>
        </w:rPr>
        <w:t xml:space="preserve">be </w:t>
      </w:r>
      <w:del w:id="20" w:author="Aaron Heidel" w:date="2015-04-25T20:36:00Z">
        <w:r w:rsidDel="00EF4C5E">
          <w:rPr>
            <w:rFonts w:hint="eastAsia"/>
          </w:rPr>
          <w:delText xml:space="preserve">shot </w:delText>
        </w:r>
      </w:del>
      <w:ins w:id="21" w:author="Aaron Heidel" w:date="2015-04-25T20:36:00Z">
        <w:r w:rsidR="00EF4C5E">
          <w:t xml:space="preserve">filmed </w:t>
        </w:r>
      </w:ins>
      <w:r>
        <w:rPr>
          <w:rFonts w:hint="eastAsia"/>
        </w:rPr>
        <w:t xml:space="preserve">there, </w:t>
      </w:r>
      <w:del w:id="22" w:author="Aaron Heidel" w:date="2015-04-25T20:36:00Z">
        <w:r w:rsidDel="00EF4C5E">
          <w:delText xml:space="preserve">and </w:delText>
        </w:r>
      </w:del>
      <w:r>
        <w:t>so the crew redecorated both the interior and the exterior and paid for it 100%.</w:t>
      </w:r>
    </w:p>
    <w:p w:rsidR="00E56A21" w:rsidRDefault="00E56A21" w:rsidP="00E56A21">
      <w:r>
        <w:t xml:space="preserve">The reason why this place </w:t>
      </w:r>
      <w:del w:id="23" w:author="Aaron Heidel" w:date="2015-04-25T20:37:00Z">
        <w:r w:rsidDel="00EF4C5E">
          <w:delText xml:space="preserve">is </w:delText>
        </w:r>
      </w:del>
      <w:ins w:id="24" w:author="Aaron Heidel" w:date="2015-04-25T20:37:00Z">
        <w:r w:rsidR="00EF4C5E">
          <w:t xml:space="preserve">was </w:t>
        </w:r>
      </w:ins>
      <w:r>
        <w:t xml:space="preserve">recommended </w:t>
      </w:r>
      <w:del w:id="25" w:author="Aaron Heidel" w:date="2015-04-25T20:37:00Z">
        <w:r w:rsidDel="00EF4C5E">
          <w:delText xml:space="preserve">is </w:delText>
        </w:r>
      </w:del>
      <w:ins w:id="26" w:author="Aaron Heidel" w:date="2015-04-25T20:37:00Z">
        <w:r w:rsidR="00EF4C5E">
          <w:t xml:space="preserve">was because </w:t>
        </w:r>
      </w:ins>
      <w:del w:id="27" w:author="Aaron Heidel" w:date="2015-04-25T20:37:00Z">
        <w:r w:rsidDel="00EF4C5E">
          <w:delText xml:space="preserve">that </w:delText>
        </w:r>
      </w:del>
      <w:r>
        <w:t>the cook, Kevin, goes to the Taipei Central Market</w:t>
      </w:r>
      <w:r>
        <w:rPr>
          <w:rFonts w:hint="eastAsia"/>
        </w:rPr>
        <w:t xml:space="preserve"> </w:t>
      </w:r>
      <w:r>
        <w:t xml:space="preserve">to collect the freshest ingredients </w:t>
      </w:r>
      <w:ins w:id="28" w:author="Aaron Heidel" w:date="2015-04-25T20:37:00Z">
        <w:r w:rsidR="00EF4C5E">
          <w:t xml:space="preserve">at </w:t>
        </w:r>
      </w:ins>
      <w:r>
        <w:t>3</w:t>
      </w:r>
      <w:ins w:id="29" w:author="Aaron Heidel" w:date="2015-04-25T20:37:00Z">
        <w:r w:rsidR="00EF4C5E">
          <w:t xml:space="preserve"> </w:t>
        </w:r>
      </w:ins>
      <w:del w:id="30" w:author="Aaron Heidel" w:date="2015-04-25T20:37:00Z">
        <w:r w:rsidDel="00EF4C5E">
          <w:delText xml:space="preserve">am </w:delText>
        </w:r>
      </w:del>
      <w:r>
        <w:t>in the morning every</w:t>
      </w:r>
      <w:r>
        <w:rPr>
          <w:rFonts w:hint="eastAsia"/>
        </w:rPr>
        <w:t xml:space="preserve"> </w:t>
      </w:r>
      <w:r>
        <w:t xml:space="preserve">day. Fish, meat, </w:t>
      </w:r>
      <w:ins w:id="31" w:author="Aaron Heidel" w:date="2015-04-25T20:37:00Z">
        <w:r w:rsidR="00EF4C5E">
          <w:t xml:space="preserve">and </w:t>
        </w:r>
      </w:ins>
      <w:r>
        <w:t xml:space="preserve">vegetables. </w:t>
      </w:r>
      <w:del w:id="32" w:author="Aaron Heidel" w:date="2015-04-25T20:37:00Z">
        <w:r w:rsidDel="00EF4C5E">
          <w:delText xml:space="preserve">It is </w:delText>
        </w:r>
      </w:del>
      <w:ins w:id="33" w:author="Aaron Heidel" w:date="2015-04-25T20:37:00Z">
        <w:r w:rsidR="00EF4C5E">
          <w:t xml:space="preserve">This is </w:t>
        </w:r>
      </w:ins>
      <w:del w:id="34" w:author="Aaron Heidel" w:date="2015-04-25T20:37:00Z">
        <w:r w:rsidDel="00EF4C5E">
          <w:delText xml:space="preserve">a </w:delText>
        </w:r>
      </w:del>
      <w:r>
        <w:t>value that</w:t>
      </w:r>
      <w:r>
        <w:rPr>
          <w:rFonts w:hint="eastAsia"/>
        </w:rPr>
        <w:t xml:space="preserve"> </w:t>
      </w:r>
      <w:r>
        <w:t xml:space="preserve">is rarely seen elsewhere, </w:t>
      </w:r>
      <w:del w:id="35" w:author="Aaron Heidel" w:date="2015-04-25T20:37:00Z">
        <w:r w:rsidDel="00EF4C5E">
          <w:delText xml:space="preserve">and </w:delText>
        </w:r>
      </w:del>
      <w:r>
        <w:t xml:space="preserve">so I really recommend people </w:t>
      </w:r>
      <w:ins w:id="36" w:author="Aaron Heidel" w:date="2015-04-25T20:37:00Z">
        <w:r w:rsidR="00EF4C5E">
          <w:t xml:space="preserve">to </w:t>
        </w:r>
      </w:ins>
      <w:r>
        <w:t>go</w:t>
      </w:r>
      <w:del w:id="37" w:author="Aaron Heidel" w:date="2015-04-25T20:37:00Z">
        <w:r w:rsidDel="00EF4C5E">
          <w:delText>ing</w:delText>
        </w:r>
      </w:del>
      <w:r>
        <w:t xml:space="preserve"> there and enjoy the food there.</w:t>
      </w:r>
    </w:p>
    <w:p w:rsidR="00E56A21" w:rsidRDefault="00E56A21" w:rsidP="00E56A21">
      <w:r>
        <w:t xml:space="preserve">That Kevin is friendly and </w:t>
      </w:r>
      <w:commentRangeStart w:id="38"/>
      <w:del w:id="39" w:author="Aaron Heidel" w:date="2015-04-25T20:38:00Z">
        <w:r w:rsidDel="00EF4C5E">
          <w:delText xml:space="preserve">I've been learning with him </w:delText>
        </w:r>
      </w:del>
      <w:ins w:id="40" w:author="Aaron Heidel" w:date="2015-04-25T20:38:00Z">
        <w:r w:rsidR="00EF4C5E">
          <w:t xml:space="preserve">has been teaching me </w:t>
        </w:r>
        <w:commentRangeEnd w:id="38"/>
        <w:r w:rsidR="00EF4C5E">
          <w:rPr>
            <w:rStyle w:val="CommentReference"/>
          </w:rPr>
          <w:commentReference w:id="38"/>
        </w:r>
      </w:ins>
      <w:r>
        <w:t>to cook for almost half a year is also a reason</w:t>
      </w:r>
      <w:r>
        <w:rPr>
          <w:rFonts w:hint="eastAsia"/>
        </w:rPr>
        <w:t xml:space="preserve">. </w:t>
      </w:r>
      <w:r>
        <w:t>:P</w:t>
      </w:r>
    </w:p>
    <w:p w:rsidR="00E56A21" w:rsidRDefault="00E56A21" w:rsidP="00E56A21"/>
    <w:p w:rsidR="00E56A21" w:rsidRDefault="00E56A21" w:rsidP="00E56A21"/>
    <w:p w:rsidR="00E56A21" w:rsidRDefault="00E56A21" w:rsidP="00E56A21">
      <w:r>
        <w:rPr>
          <w:rFonts w:hint="eastAsia"/>
        </w:rPr>
        <w:t>Q3: Express your opinions about KP (</w:t>
      </w:r>
      <w:r>
        <w:rPr>
          <w:rFonts w:hint="eastAsia"/>
        </w:rPr>
        <w:t>柯文哲</w:t>
      </w:r>
      <w:r>
        <w:rPr>
          <w:rFonts w:hint="eastAsia"/>
        </w:rPr>
        <w:t>) and about how Taipei and probably Taiwan are different 100 days</w:t>
      </w:r>
    </w:p>
    <w:p w:rsidR="00E56A21" w:rsidRDefault="00E56A21" w:rsidP="00E56A21">
      <w:r>
        <w:t>after his inauguration on Dec. 25, 2014.</w:t>
      </w:r>
    </w:p>
    <w:p w:rsidR="00E56A21" w:rsidRDefault="00E56A21" w:rsidP="00E56A21"/>
    <w:p w:rsidR="00E56A21" w:rsidRDefault="00E56A21" w:rsidP="00E56A21">
      <w:r>
        <w:t>A3: We all agree</w:t>
      </w:r>
      <w:ins w:id="41" w:author="Aaron Heidel" w:date="2015-04-25T20:39:00Z">
        <w:r w:rsidR="00EF4C5E">
          <w:t>d</w:t>
        </w:r>
      </w:ins>
      <w:r>
        <w:t xml:space="preserve"> that KP is bringing </w:t>
      </w:r>
      <w:del w:id="42" w:author="Aaron Heidel" w:date="2015-04-25T20:39:00Z">
        <w:r w:rsidDel="00EF4C5E">
          <w:delText xml:space="preserve">a </w:delText>
        </w:r>
      </w:del>
      <w:r>
        <w:t xml:space="preserve">change </w:t>
      </w:r>
      <w:del w:id="43" w:author="Aaron Heidel" w:date="2015-04-25T20:39:00Z">
        <w:r w:rsidDel="00EF4C5E">
          <w:delText>in</w:delText>
        </w:r>
      </w:del>
      <w:r>
        <w:t xml:space="preserve">to the government, </w:t>
      </w:r>
      <w:ins w:id="44" w:author="Aaron Heidel" w:date="2015-04-25T20:39:00Z">
        <w:r w:rsidR="00EF4C5E">
          <w:t xml:space="preserve">and </w:t>
        </w:r>
      </w:ins>
      <w:r>
        <w:t xml:space="preserve">creating a image </w:t>
      </w:r>
      <w:del w:id="45" w:author="Aaron Heidel" w:date="2015-04-25T20:39:00Z">
        <w:r w:rsidDel="00EF4C5E">
          <w:delText xml:space="preserve">about </w:delText>
        </w:r>
      </w:del>
      <w:ins w:id="46" w:author="Aaron Heidel" w:date="2015-04-25T20:39:00Z">
        <w:r w:rsidR="00EF4C5E">
          <w:t xml:space="preserve">of </w:t>
        </w:r>
      </w:ins>
      <w:r>
        <w:t>efficiency, resolution</w:t>
      </w:r>
      <w:r>
        <w:rPr>
          <w:rFonts w:hint="eastAsia"/>
        </w:rPr>
        <w:t xml:space="preserve"> </w:t>
      </w:r>
      <w:r>
        <w:t xml:space="preserve">and responsibility. We discussed about how </w:t>
      </w:r>
      <w:ins w:id="47" w:author="Aaron Heidel" w:date="2015-04-25T20:39:00Z">
        <w:r w:rsidR="00EF4C5E">
          <w:t xml:space="preserve">because </w:t>
        </w:r>
      </w:ins>
      <w:del w:id="48" w:author="Aaron Heidel" w:date="2015-04-25T20:39:00Z">
        <w:r w:rsidDel="00EF4C5E">
          <w:delText xml:space="preserve">the </w:delText>
        </w:r>
      </w:del>
      <w:r>
        <w:lastRenderedPageBreak/>
        <w:t>government officials are paid steadily</w:t>
      </w:r>
      <w:ins w:id="49" w:author="Aaron Heidel" w:date="2015-04-25T20:39:00Z">
        <w:r w:rsidR="00EF4C5E">
          <w:t>,</w:t>
        </w:r>
      </w:ins>
      <w:r>
        <w:t xml:space="preserve"> </w:t>
      </w:r>
      <w:ins w:id="50" w:author="Aaron Heidel" w:date="2015-04-25T20:39:00Z">
        <w:r w:rsidR="00EF4C5E">
          <w:t xml:space="preserve">their </w:t>
        </w:r>
      </w:ins>
      <w:del w:id="51" w:author="Aaron Heidel" w:date="2015-04-25T20:39:00Z">
        <w:r w:rsidDel="00EF4C5E">
          <w:delText xml:space="preserve">and so </w:delText>
        </w:r>
      </w:del>
      <w:r>
        <w:t xml:space="preserve">performance </w:t>
      </w:r>
      <w:ins w:id="52" w:author="Aaron Heidel" w:date="2015-04-25T20:39:00Z">
        <w:r w:rsidR="00EF4C5E">
          <w:t xml:space="preserve">doesn’t </w:t>
        </w:r>
      </w:ins>
      <w:del w:id="53" w:author="Aaron Heidel" w:date="2015-04-25T20:39:00Z">
        <w:r w:rsidDel="00EF4C5E">
          <w:delText xml:space="preserve">isn't </w:delText>
        </w:r>
      </w:del>
      <w:r>
        <w:t xml:space="preserve">really </w:t>
      </w:r>
      <w:del w:id="54" w:author="Aaron Heidel" w:date="2015-04-25T20:40:00Z">
        <w:r w:rsidDel="00EF4C5E">
          <w:delText xml:space="preserve">an issue to </w:delText>
        </w:r>
      </w:del>
      <w:ins w:id="55" w:author="Aaron Heidel" w:date="2015-04-25T20:40:00Z">
        <w:r w:rsidR="00EF4C5E">
          <w:t xml:space="preserve">concern </w:t>
        </w:r>
      </w:ins>
      <w:r>
        <w:t>them. We questioned the laws and the higher officials that control the salaries of the governors.</w:t>
      </w:r>
    </w:p>
    <w:p w:rsidR="00E56A21" w:rsidRDefault="00E56A21" w:rsidP="00E56A21">
      <w:r>
        <w:t xml:space="preserve">We </w:t>
      </w:r>
      <w:del w:id="56" w:author="Aaron Heidel" w:date="2015-04-25T20:40:00Z">
        <w:r w:rsidDel="00630569">
          <w:delText xml:space="preserve">had a consensus </w:delText>
        </w:r>
      </w:del>
      <w:ins w:id="57" w:author="Aaron Heidel" w:date="2015-04-25T20:40:00Z">
        <w:r w:rsidR="00630569">
          <w:t xml:space="preserve">all agreed </w:t>
        </w:r>
      </w:ins>
      <w:del w:id="58" w:author="Aaron Heidel" w:date="2015-04-25T20:40:00Z">
        <w:r w:rsidDel="00630569">
          <w:delText xml:space="preserve">on the </w:delText>
        </w:r>
      </w:del>
      <w:ins w:id="59" w:author="Aaron Heidel" w:date="2015-04-25T20:40:00Z">
        <w:r w:rsidR="00630569">
          <w:t xml:space="preserve">that it is </w:t>
        </w:r>
      </w:ins>
      <w:r>
        <w:t>difficult</w:t>
      </w:r>
      <w:del w:id="60" w:author="Aaron Heidel" w:date="2015-04-25T20:40:00Z">
        <w:r w:rsidDel="00630569">
          <w:delText>y</w:delText>
        </w:r>
      </w:del>
      <w:r>
        <w:t xml:space="preserve"> to change the </w:t>
      </w:r>
      <w:del w:id="61" w:author="Aaron Heidel" w:date="2015-04-25T20:40:00Z">
        <w:r w:rsidDel="00630569">
          <w:delText xml:space="preserve">whole monstrous </w:delText>
        </w:r>
      </w:del>
      <w:ins w:id="62" w:author="Aaron Heidel" w:date="2015-04-25T20:40:00Z">
        <w:r w:rsidR="00630569">
          <w:t xml:space="preserve">entire </w:t>
        </w:r>
      </w:ins>
      <w:r>
        <w:t xml:space="preserve">system </w:t>
      </w:r>
      <w:del w:id="63" w:author="Aaron Heidel" w:date="2015-04-25T20:41:00Z">
        <w:r w:rsidDel="00630569">
          <w:delText xml:space="preserve">entirely </w:delText>
        </w:r>
      </w:del>
      <w:ins w:id="64" w:author="Aaron Heidel" w:date="2015-04-25T20:41:00Z">
        <w:r w:rsidR="00630569">
          <w:t xml:space="preserve">wholesale </w:t>
        </w:r>
      </w:ins>
      <w:r>
        <w:t xml:space="preserve">because </w:t>
      </w:r>
      <w:del w:id="65" w:author="Aaron Heidel" w:date="2015-04-25T20:41:00Z">
        <w:r w:rsidDel="00630569">
          <w:delText xml:space="preserve">it is </w:delText>
        </w:r>
      </w:del>
      <w:r>
        <w:t>people</w:t>
      </w:r>
      <w:del w:id="66" w:author="Aaron Heidel" w:date="2015-04-25T20:41:00Z">
        <w:r w:rsidDel="00630569">
          <w:delText>'s</w:delText>
        </w:r>
      </w:del>
      <w:r>
        <w:t xml:space="preserve"> </w:t>
      </w:r>
      <w:ins w:id="67" w:author="Aaron Heidel" w:date="2015-04-25T20:41:00Z">
        <w:r w:rsidR="00630569">
          <w:t xml:space="preserve">are by </w:t>
        </w:r>
      </w:ins>
      <w:r>
        <w:t xml:space="preserve">nature </w:t>
      </w:r>
      <w:del w:id="68" w:author="Aaron Heidel" w:date="2015-04-25T20:41:00Z">
        <w:r w:rsidDel="00630569">
          <w:delText>to</w:delText>
        </w:r>
        <w:r w:rsidDel="00630569">
          <w:rPr>
            <w:rFonts w:hint="eastAsia"/>
          </w:rPr>
          <w:delText xml:space="preserve"> </w:delText>
        </w:r>
        <w:r w:rsidDel="00630569">
          <w:delText xml:space="preserve">be </w:delText>
        </w:r>
      </w:del>
      <w:r>
        <w:t xml:space="preserve">lazy and do </w:t>
      </w:r>
      <w:del w:id="69" w:author="Aaron Heidel" w:date="2015-04-25T20:41:00Z">
        <w:r w:rsidDel="00630569">
          <w:delText>the least they're asked</w:delText>
        </w:r>
      </w:del>
      <w:ins w:id="70" w:author="Aaron Heidel" w:date="2015-04-25T20:41:00Z">
        <w:r w:rsidR="00630569">
          <w:t>as little as possible</w:t>
        </w:r>
      </w:ins>
      <w:r>
        <w:t xml:space="preserve">. Bureaucracy </w:t>
      </w:r>
      <w:del w:id="71" w:author="Aaron Heidel" w:date="2015-04-25T20:41:00Z">
        <w:r w:rsidDel="00630569">
          <w:delText xml:space="preserve">is </w:delText>
        </w:r>
      </w:del>
      <w:ins w:id="72" w:author="Aaron Heidel" w:date="2015-04-25T20:41:00Z">
        <w:r w:rsidR="00630569">
          <w:t>has reigned</w:t>
        </w:r>
      </w:ins>
      <w:del w:id="73" w:author="Aaron Heidel" w:date="2015-04-25T20:41:00Z">
        <w:r w:rsidDel="00630569">
          <w:delText xml:space="preserve">there </w:delText>
        </w:r>
      </w:del>
      <w:ins w:id="74" w:author="Aaron Heidel" w:date="2015-04-25T20:41:00Z">
        <w:r w:rsidR="00630569">
          <w:t xml:space="preserve"> </w:t>
        </w:r>
      </w:ins>
      <w:r>
        <w:t xml:space="preserve">for a long </w:t>
      </w:r>
      <w:del w:id="75" w:author="Aaron Heidel" w:date="2015-04-25T20:41:00Z">
        <w:r w:rsidDel="00630569">
          <w:delText xml:space="preserve">long </w:delText>
        </w:r>
      </w:del>
      <w:r>
        <w:t>time</w:t>
      </w:r>
      <w:ins w:id="76" w:author="Aaron Heidel" w:date="2015-04-25T20:41:00Z">
        <w:r w:rsidR="00630569">
          <w:t xml:space="preserve"> now</w:t>
        </w:r>
      </w:ins>
      <w:r>
        <w:t>.</w:t>
      </w:r>
    </w:p>
    <w:p w:rsidR="00E56A21" w:rsidRDefault="00E56A21" w:rsidP="00E56A21">
      <w:r>
        <w:t>Yet we also had a few doubts about KP's style of managing the government.</w:t>
      </w:r>
    </w:p>
    <w:p w:rsidR="00E56A21" w:rsidDel="00630569" w:rsidRDefault="00630569" w:rsidP="00E56A21">
      <w:pPr>
        <w:rPr>
          <w:del w:id="77" w:author="Aaron Heidel" w:date="2015-04-25T20:46:00Z"/>
        </w:rPr>
      </w:pPr>
      <w:ins w:id="78" w:author="Aaron Heidel" w:date="2015-04-25T20:42:00Z">
        <w:r>
          <w:t xml:space="preserve">There are many problems with </w:t>
        </w:r>
      </w:ins>
      <w:del w:id="79" w:author="Aaron Heidel" w:date="2015-04-25T20:42:00Z">
        <w:r w:rsidR="00E56A21" w:rsidDel="00630569">
          <w:delText xml:space="preserve">Utilitarianism </w:delText>
        </w:r>
      </w:del>
      <w:ins w:id="80" w:author="Aaron Heidel" w:date="2015-04-25T20:42:00Z">
        <w:r>
          <w:t>u</w:t>
        </w:r>
        <w:r>
          <w:t>tilitarianism</w:t>
        </w:r>
      </w:ins>
      <w:del w:id="81" w:author="Aaron Heidel" w:date="2015-04-25T20:42:00Z">
        <w:r w:rsidR="00E56A21" w:rsidDel="00630569">
          <w:delText>has a lot of problems</w:delText>
        </w:r>
      </w:del>
      <w:r w:rsidR="00E56A21">
        <w:t xml:space="preserve">. </w:t>
      </w:r>
      <w:ins w:id="82" w:author="Aaron Heidel" w:date="2015-04-25T20:42:00Z">
        <w:r>
          <w:t xml:space="preserve">Calculation-based </w:t>
        </w:r>
      </w:ins>
      <w:del w:id="83" w:author="Aaron Heidel" w:date="2015-04-25T20:42:00Z">
        <w:r w:rsidR="00E56A21" w:rsidDel="00630569">
          <w:delText xml:space="preserve">Policies </w:delText>
        </w:r>
      </w:del>
      <w:ins w:id="84" w:author="Aaron Heidel" w:date="2015-04-25T20:42:00Z">
        <w:r>
          <w:t>p</w:t>
        </w:r>
        <w:r>
          <w:t xml:space="preserve">olicies </w:t>
        </w:r>
      </w:ins>
      <w:del w:id="85" w:author="Aaron Heidel" w:date="2015-04-25T20:42:00Z">
        <w:r w:rsidR="00E56A21" w:rsidDel="00630569">
          <w:delText xml:space="preserve">based on calculations have </w:delText>
        </w:r>
      </w:del>
      <w:ins w:id="86" w:author="Aaron Heidel" w:date="2015-04-25T20:42:00Z">
        <w:r>
          <w:t xml:space="preserve">are </w:t>
        </w:r>
      </w:ins>
      <w:del w:id="87" w:author="Aaron Heidel" w:date="2015-04-25T20:42:00Z">
        <w:r w:rsidR="00E56A21" w:rsidDel="00630569">
          <w:delText xml:space="preserve">flaws </w:delText>
        </w:r>
      </w:del>
      <w:ins w:id="88" w:author="Aaron Heidel" w:date="2015-04-25T20:42:00Z">
        <w:r>
          <w:t>flaw</w:t>
        </w:r>
        <w:r>
          <w:t>ed</w:t>
        </w:r>
        <w:r>
          <w:t xml:space="preserve"> </w:t>
        </w:r>
      </w:ins>
      <w:r w:rsidR="00E56A21">
        <w:t>since many important things</w:t>
      </w:r>
      <w:del w:id="89" w:author="Aaron Heidel" w:date="2015-04-25T20:42:00Z">
        <w:r w:rsidR="00E56A21" w:rsidDel="00630569">
          <w:delText xml:space="preserve">, </w:delText>
        </w:r>
      </w:del>
      <w:ins w:id="90" w:author="Aaron Heidel" w:date="2015-04-25T20:42:00Z">
        <w:r>
          <w:t xml:space="preserve"> –</w:t>
        </w:r>
        <w:r>
          <w:t xml:space="preserve"> </w:t>
        </w:r>
      </w:ins>
      <w:r w:rsidR="00E56A21">
        <w:t>humanity and</w:t>
      </w:r>
      <w:r w:rsidR="00E56A21">
        <w:rPr>
          <w:rFonts w:hint="eastAsia"/>
        </w:rPr>
        <w:t xml:space="preserve"> </w:t>
      </w:r>
      <w:r w:rsidR="00E56A21">
        <w:t>entitlements just to name a few</w:t>
      </w:r>
      <w:del w:id="91" w:author="Aaron Heidel" w:date="2015-04-25T20:43:00Z">
        <w:r w:rsidR="00E56A21" w:rsidDel="00630569">
          <w:delText xml:space="preserve">, </w:delText>
        </w:r>
      </w:del>
      <w:ins w:id="92" w:author="Aaron Heidel" w:date="2015-04-25T20:43:00Z">
        <w:r>
          <w:t xml:space="preserve"> – </w:t>
        </w:r>
      </w:ins>
      <w:r w:rsidR="00E56A21">
        <w:t xml:space="preserve">simply can't be </w:t>
      </w:r>
      <w:del w:id="93" w:author="Aaron Heidel" w:date="2015-04-25T20:43:00Z">
        <w:r w:rsidR="00E56A21" w:rsidDel="00630569">
          <w:delText>calculated</w:delText>
        </w:r>
      </w:del>
      <w:ins w:id="94" w:author="Aaron Heidel" w:date="2015-04-25T20:43:00Z">
        <w:r>
          <w:t>quantified</w:t>
        </w:r>
      </w:ins>
      <w:r w:rsidR="00E56A21">
        <w:t xml:space="preserve">. But KP seems to ignore </w:t>
      </w:r>
      <w:del w:id="95" w:author="Aaron Heidel" w:date="2015-04-25T20:43:00Z">
        <w:r w:rsidR="00E56A21" w:rsidDel="00630569">
          <w:delText>them</w:delText>
        </w:r>
      </w:del>
      <w:ins w:id="96" w:author="Aaron Heidel" w:date="2015-04-25T20:43:00Z">
        <w:r>
          <w:t>this</w:t>
        </w:r>
      </w:ins>
      <w:r w:rsidR="00E56A21">
        <w:t xml:space="preserve">, or at least most of the time </w:t>
      </w:r>
      <w:del w:id="97" w:author="Aaron Heidel" w:date="2015-04-25T20:43:00Z">
        <w:r w:rsidR="00E56A21" w:rsidDel="00630569">
          <w:delText xml:space="preserve">arrives at </w:delText>
        </w:r>
      </w:del>
      <w:ins w:id="98" w:author="Aaron Heidel" w:date="2015-04-25T20:43:00Z">
        <w:r>
          <w:t xml:space="preserve">jump to </w:t>
        </w:r>
      </w:ins>
      <w:r w:rsidR="00E56A21">
        <w:t>conclusions</w:t>
      </w:r>
      <w:del w:id="99" w:author="Aaron Heidel" w:date="2015-04-25T20:43:00Z">
        <w:r w:rsidR="00E56A21" w:rsidDel="00630569">
          <w:delText xml:space="preserve"> too early</w:delText>
        </w:r>
      </w:del>
      <w:r w:rsidR="00E56A21">
        <w:t xml:space="preserve">. KP is also a result-oriented person, who desperately wants to bring </w:t>
      </w:r>
      <w:commentRangeStart w:id="100"/>
      <w:r w:rsidR="00E56A21">
        <w:t>the working ethic</w:t>
      </w:r>
      <w:r w:rsidR="00E56A21">
        <w:rPr>
          <w:rFonts w:hint="eastAsia"/>
        </w:rPr>
        <w:t xml:space="preserve"> </w:t>
      </w:r>
      <w:r w:rsidR="00E56A21">
        <w:t xml:space="preserve">and </w:t>
      </w:r>
      <w:ins w:id="101" w:author="Aaron Heidel" w:date="2015-04-25T20:43:00Z">
        <w:r>
          <w:t xml:space="preserve">surgical </w:t>
        </w:r>
      </w:ins>
      <w:ins w:id="102" w:author="Aaron Heidel" w:date="2015-04-25T20:44:00Z">
        <w:r>
          <w:t xml:space="preserve">and public-sector </w:t>
        </w:r>
      </w:ins>
      <w:ins w:id="103" w:author="Aaron Heidel" w:date="2015-04-25T20:43:00Z">
        <w:r>
          <w:t xml:space="preserve">standard operating </w:t>
        </w:r>
      </w:ins>
      <w:r w:rsidR="00E56A21">
        <w:t xml:space="preserve">procedures </w:t>
      </w:r>
      <w:del w:id="104" w:author="Aaron Heidel" w:date="2015-04-25T20:44:00Z">
        <w:r w:rsidR="00E56A21" w:rsidDel="00630569">
          <w:delText xml:space="preserve">in operating rooms and private sector </w:delText>
        </w:r>
      </w:del>
      <w:r w:rsidR="00E56A21">
        <w:t xml:space="preserve">into </w:t>
      </w:r>
      <w:ins w:id="105" w:author="Aaron Heidel" w:date="2015-04-25T20:44:00Z">
        <w:r>
          <w:t xml:space="preserve">the </w:t>
        </w:r>
        <w:commentRangeEnd w:id="100"/>
        <w:r>
          <w:rPr>
            <w:rStyle w:val="CommentReference"/>
          </w:rPr>
          <w:commentReference w:id="100"/>
        </w:r>
      </w:ins>
      <w:r w:rsidR="00E56A21">
        <w:t xml:space="preserve">public sector. Saving </w:t>
      </w:r>
      <w:del w:id="106" w:author="Aaron Heidel" w:date="2015-04-25T20:45:00Z">
        <w:r w:rsidR="00E56A21" w:rsidDel="00630569">
          <w:delText xml:space="preserve">a </w:delText>
        </w:r>
      </w:del>
      <w:r w:rsidR="00E56A21">
        <w:t>li</w:t>
      </w:r>
      <w:del w:id="107" w:author="Aaron Heidel" w:date="2015-04-25T20:45:00Z">
        <w:r w:rsidR="00E56A21" w:rsidDel="00630569">
          <w:delText>f</w:delText>
        </w:r>
      </w:del>
      <w:ins w:id="108" w:author="Aaron Heidel" w:date="2015-04-25T20:45:00Z">
        <w:r>
          <w:t>ves</w:t>
        </w:r>
      </w:ins>
      <w:del w:id="109" w:author="Aaron Heidel" w:date="2015-04-25T20:45:00Z">
        <w:r w:rsidR="00E56A21" w:rsidDel="00630569">
          <w:delText>e</w:delText>
        </w:r>
      </w:del>
      <w:r w:rsidR="00E56A21">
        <w:t xml:space="preserve"> and </w:t>
      </w:r>
      <w:del w:id="110" w:author="Aaron Heidel" w:date="2015-04-25T20:45:00Z">
        <w:r w:rsidR="00E56A21" w:rsidDel="00630569">
          <w:delText xml:space="preserve">maximize </w:delText>
        </w:r>
      </w:del>
      <w:ins w:id="111" w:author="Aaron Heidel" w:date="2015-04-25T20:45:00Z">
        <w:r>
          <w:t>maximiz</w:t>
        </w:r>
        <w:r>
          <w:t>ing</w:t>
        </w:r>
        <w:r>
          <w:t xml:space="preserve"> </w:t>
        </w:r>
      </w:ins>
      <w:r w:rsidR="00E56A21">
        <w:t>company</w:t>
      </w:r>
      <w:del w:id="112" w:author="Aaron Heidel" w:date="2015-04-25T20:45:00Z">
        <w:r w:rsidR="00E56A21" w:rsidDel="00630569">
          <w:delText>'s</w:delText>
        </w:r>
      </w:del>
      <w:r w:rsidR="00E56A21">
        <w:t xml:space="preserve"> profit</w:t>
      </w:r>
      <w:ins w:id="113" w:author="Aaron Heidel" w:date="2015-04-25T20:45:00Z">
        <w:r>
          <w:t>s</w:t>
        </w:r>
      </w:ins>
      <w:r w:rsidR="00E56A21">
        <w:t xml:space="preserve"> are</w:t>
      </w:r>
      <w:r w:rsidR="00E56A21">
        <w:rPr>
          <w:rFonts w:hint="eastAsia"/>
        </w:rPr>
        <w:t xml:space="preserve"> </w:t>
      </w:r>
      <w:r w:rsidR="00E56A21">
        <w:t>straight</w:t>
      </w:r>
      <w:del w:id="114" w:author="Aaron Heidel" w:date="2015-04-25T20:45:00Z">
        <w:r w:rsidR="00E56A21" w:rsidDel="00630569">
          <w:delText>-</w:delText>
        </w:r>
      </w:del>
      <w:r w:rsidR="00E56A21">
        <w:t xml:space="preserve">forward goals, but in </w:t>
      </w:r>
      <w:ins w:id="115" w:author="Aaron Heidel" w:date="2015-04-25T20:45:00Z">
        <w:r>
          <w:t xml:space="preserve">the </w:t>
        </w:r>
      </w:ins>
      <w:r w:rsidR="00E56A21">
        <w:t xml:space="preserve">public sector the situation is far more </w:t>
      </w:r>
      <w:del w:id="116" w:author="Aaron Heidel" w:date="2015-04-25T20:45:00Z">
        <w:r w:rsidR="00E56A21" w:rsidDel="00630569">
          <w:delText>complicated</w:delText>
        </w:r>
      </w:del>
      <w:ins w:id="117" w:author="Aaron Heidel" w:date="2015-04-25T20:45:00Z">
        <w:r>
          <w:t>compl</w:t>
        </w:r>
        <w:r>
          <w:t>ex</w:t>
        </w:r>
      </w:ins>
      <w:r w:rsidR="00E56A21">
        <w:t xml:space="preserve">. Despite all these comments, we </w:t>
      </w:r>
      <w:del w:id="118" w:author="Aaron Heidel" w:date="2015-04-25T20:45:00Z">
        <w:r w:rsidR="00E56A21" w:rsidDel="00630569">
          <w:delText xml:space="preserve">are </w:delText>
        </w:r>
      </w:del>
      <w:ins w:id="119" w:author="Aaron Heidel" w:date="2015-04-25T20:45:00Z">
        <w:r>
          <w:t>we</w:t>
        </w:r>
        <w:r>
          <w:t xml:space="preserve">re </w:t>
        </w:r>
      </w:ins>
      <w:r w:rsidR="00E56A21">
        <w:t xml:space="preserve">still </w:t>
      </w:r>
      <w:del w:id="120" w:author="Aaron Heidel" w:date="2015-04-25T20:45:00Z">
        <w:r w:rsidR="00E56A21" w:rsidDel="00630569">
          <w:delText xml:space="preserve">glad </w:delText>
        </w:r>
      </w:del>
      <w:ins w:id="121" w:author="Aaron Heidel" w:date="2015-04-25T20:45:00Z">
        <w:r>
          <w:t xml:space="preserve">optimistic </w:t>
        </w:r>
      </w:ins>
      <w:r w:rsidR="00E56A21">
        <w:t xml:space="preserve">about how KP has changed Taipei, and </w:t>
      </w:r>
      <w:ins w:id="122" w:author="Aaron Heidel" w:date="2015-04-25T20:45:00Z">
        <w:r>
          <w:t xml:space="preserve">expressed </w:t>
        </w:r>
      </w:ins>
      <w:del w:id="123" w:author="Aaron Heidel" w:date="2015-04-25T20:46:00Z">
        <w:r w:rsidR="00E56A21" w:rsidDel="00630569">
          <w:delText xml:space="preserve">hopefully </w:delText>
        </w:r>
      </w:del>
      <w:ins w:id="124" w:author="Aaron Heidel" w:date="2015-04-25T20:46:00Z">
        <w:r>
          <w:t>hope</w:t>
        </w:r>
        <w:r>
          <w:t xml:space="preserve"> that</w:t>
        </w:r>
        <w:r>
          <w:t xml:space="preserve"> </w:t>
        </w:r>
      </w:ins>
      <w:r w:rsidR="00E56A21">
        <w:t xml:space="preserve">he </w:t>
      </w:r>
      <w:del w:id="125" w:author="Aaron Heidel" w:date="2015-04-25T20:46:00Z">
        <w:r w:rsidR="00E56A21" w:rsidDel="00630569">
          <w:delText xml:space="preserve">would </w:delText>
        </w:r>
      </w:del>
      <w:ins w:id="126" w:author="Aaron Heidel" w:date="2015-04-25T20:46:00Z">
        <w:r>
          <w:t xml:space="preserve">will get better </w:t>
        </w:r>
      </w:ins>
      <w:del w:id="127" w:author="Aaron Heidel" w:date="2015-04-25T20:46:00Z">
        <w:r w:rsidR="00E56A21" w:rsidDel="00630569">
          <w:delText xml:space="preserve">improve himself </w:delText>
        </w:r>
      </w:del>
      <w:r w:rsidR="00E56A21">
        <w:t>over time and truly reshape Taipei and Taiwan in all aspects.</w:t>
      </w:r>
      <w:del w:id="128" w:author="Aaron Heidel" w:date="2015-04-25T20:46:00Z">
        <w:r w:rsidR="00E56A21" w:rsidDel="00630569">
          <w:delText xml:space="preserve"> </w:delText>
        </w:r>
      </w:del>
    </w:p>
    <w:p w:rsidR="000076AE" w:rsidRPr="00E56A21" w:rsidRDefault="000076AE"/>
    <w:sectPr w:rsidR="000076AE" w:rsidRPr="00E56A21" w:rsidSect="004176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8" w:author="Aaron Heidel" w:date="2015-04-25T20:38:00Z" w:initials="AMH">
    <w:p w:rsidR="00EF4C5E" w:rsidRDefault="00EF4C5E">
      <w:pPr>
        <w:pStyle w:val="CommentText"/>
      </w:pPr>
      <w:r>
        <w:rPr>
          <w:rStyle w:val="CommentReference"/>
        </w:rPr>
        <w:annotationRef/>
      </w:r>
      <w:r>
        <w:t>This change in wording seems better, but you should check it.</w:t>
      </w:r>
    </w:p>
  </w:comment>
  <w:comment w:id="100" w:author="Aaron Heidel" w:date="2015-04-25T20:45:00Z" w:initials="AMH">
    <w:p w:rsidR="00630569" w:rsidRDefault="00630569">
      <w:pPr>
        <w:pStyle w:val="CommentText"/>
      </w:pPr>
      <w:r>
        <w:rPr>
          <w:rStyle w:val="CommentReference"/>
        </w:rPr>
        <w:annotationRef/>
      </w:r>
      <w:r>
        <w:t>Check. This may not be an improvement.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9"/>
  <w:doNotDisplayPageBoundaries/>
  <w:bordersDoNotSurroundHeader/>
  <w:bordersDoNotSurroundFooter/>
  <w:revisionView w:insDel="0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6A21"/>
    <w:rsid w:val="000076AE"/>
    <w:rsid w:val="0041763F"/>
    <w:rsid w:val="00630569"/>
    <w:rsid w:val="009A4361"/>
    <w:rsid w:val="00E56A21"/>
    <w:rsid w:val="00EF4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63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4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C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C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5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30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nanchen</dc:creator>
  <cp:lastModifiedBy>Aaron Heidel</cp:lastModifiedBy>
  <cp:revision>2</cp:revision>
  <dcterms:created xsi:type="dcterms:W3CDTF">2015-04-06T17:50:00Z</dcterms:created>
  <dcterms:modified xsi:type="dcterms:W3CDTF">2015-04-25T12:46:00Z</dcterms:modified>
</cp:coreProperties>
</file>